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467F" w14:textId="77777777" w:rsidR="009F7DAE" w:rsidRPr="009F7DAE" w:rsidRDefault="009F7DAE">
      <w:pPr>
        <w:rPr>
          <w:lang w:val="bg-BG"/>
        </w:rPr>
      </w:pPr>
      <w:r w:rsidRPr="009F7DAE">
        <w:rPr>
          <w:lang w:val="bg-BG"/>
        </w:rPr>
        <w:t>Община ....</w:t>
      </w:r>
      <w:r w:rsidR="003124BF">
        <w:rPr>
          <w:lang w:val="bg-BG"/>
        </w:rPr>
        <w:t>......</w:t>
      </w:r>
      <w:r w:rsidRPr="009F7DAE">
        <w:rPr>
          <w:lang w:val="bg-BG"/>
        </w:rPr>
        <w:t>................</w:t>
      </w:r>
      <w:r w:rsidR="003124BF">
        <w:rPr>
          <w:lang w:val="bg-BG"/>
        </w:rPr>
        <w:t>.........</w:t>
      </w:r>
      <w:r w:rsidRPr="009F7DAE">
        <w:rPr>
          <w:lang w:val="bg-BG"/>
        </w:rPr>
        <w:t>.</w:t>
      </w:r>
    </w:p>
    <w:p w14:paraId="3DEE4DCE" w14:textId="77777777" w:rsidR="007D765D" w:rsidRPr="00355B33" w:rsidRDefault="0029574A" w:rsidP="00355B33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</w:p>
    <w:tbl>
      <w:tblPr>
        <w:tblpPr w:leftFromText="142" w:rightFromText="142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15E61" w:rsidRPr="00182061" w14:paraId="20D96594" w14:textId="77777777" w:rsidTr="003C6F2F">
        <w:trPr>
          <w:trHeight w:val="274"/>
        </w:trPr>
        <w:tc>
          <w:tcPr>
            <w:tcW w:w="250" w:type="dxa"/>
            <w:tcBorders>
              <w:left w:val="single" w:sz="4" w:space="0" w:color="auto"/>
            </w:tcBorders>
          </w:tcPr>
          <w:p w14:paraId="7A2B9F3D" w14:textId="77777777" w:rsidR="00115E61" w:rsidRPr="00182061" w:rsidRDefault="00115E61" w:rsidP="005C40D0">
            <w:pPr>
              <w:ind w:left="-567"/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7688EB55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7DB90599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3E18CA2D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5810E31C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AE57CF2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70F7063C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4FB72016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3F56C23C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7E665441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36BB475C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49AD771A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EBF02C1" w14:textId="77777777"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</w:tr>
    </w:tbl>
    <w:p w14:paraId="4F1AB2D6" w14:textId="77777777" w:rsidR="00115E61" w:rsidRDefault="00A92704" w:rsidP="003C6F2F">
      <w:pPr>
        <w:tabs>
          <w:tab w:val="left" w:pos="5387"/>
        </w:tabs>
        <w:ind w:right="427"/>
        <w:rPr>
          <w:sz w:val="22"/>
          <w:szCs w:val="22"/>
          <w:lang w:val="bg-BG"/>
        </w:rPr>
      </w:pPr>
      <w:r w:rsidRPr="002C6848">
        <w:rPr>
          <w:lang w:val="bg-BG"/>
        </w:rPr>
        <w:t>Вх. №</w:t>
      </w:r>
      <w:r w:rsidR="009F7DAE" w:rsidRPr="002C6848">
        <w:rPr>
          <w:lang w:val="bg-BG"/>
        </w:rPr>
        <w:t xml:space="preserve"> .......</w:t>
      </w:r>
      <w:r w:rsidR="003124BF" w:rsidRPr="002C6848">
        <w:rPr>
          <w:lang w:val="bg-BG"/>
        </w:rPr>
        <w:t>.......</w:t>
      </w:r>
      <w:r w:rsidR="009F7DAE" w:rsidRPr="002C6848">
        <w:rPr>
          <w:lang w:val="bg-BG"/>
        </w:rPr>
        <w:t>/...</w:t>
      </w:r>
      <w:r w:rsidR="003124BF" w:rsidRPr="002C6848">
        <w:rPr>
          <w:lang w:val="bg-BG"/>
        </w:rPr>
        <w:t>...</w:t>
      </w:r>
      <w:r w:rsidR="009F7DAE" w:rsidRPr="002C6848">
        <w:rPr>
          <w:lang w:val="bg-BG"/>
        </w:rPr>
        <w:t>...</w:t>
      </w:r>
      <w:r w:rsidR="003124BF" w:rsidRPr="002C6848">
        <w:rPr>
          <w:lang w:val="bg-BG"/>
        </w:rPr>
        <w:t>...</w:t>
      </w:r>
      <w:r w:rsidR="009F7DAE" w:rsidRPr="002C6848">
        <w:rPr>
          <w:lang w:val="bg-BG"/>
        </w:rPr>
        <w:t xml:space="preserve">.. </w:t>
      </w:r>
      <w:r w:rsidRPr="002C6848">
        <w:rPr>
          <w:lang w:val="bg-BG"/>
        </w:rPr>
        <w:t>г</w:t>
      </w:r>
      <w:r w:rsidR="009F7DAE" w:rsidRPr="007D765D">
        <w:rPr>
          <w:sz w:val="22"/>
          <w:szCs w:val="22"/>
          <w:lang w:val="bg-BG"/>
        </w:rPr>
        <w:t>.</w:t>
      </w:r>
      <w:r w:rsidR="008E6B06">
        <w:rPr>
          <w:sz w:val="22"/>
          <w:szCs w:val="22"/>
          <w:lang w:val="en-US"/>
        </w:rPr>
        <w:tab/>
      </w:r>
      <w:r w:rsidR="007D765D" w:rsidRPr="007D765D">
        <w:rPr>
          <w:b/>
          <w:sz w:val="22"/>
          <w:szCs w:val="22"/>
          <w:lang w:val="bg-BG"/>
        </w:rPr>
        <w:t>ПАРТ. №</w:t>
      </w:r>
    </w:p>
    <w:p w14:paraId="4E4B8DF0" w14:textId="77777777" w:rsidR="00EC77A2" w:rsidRPr="00406809" w:rsidRDefault="007D765D" w:rsidP="00355B33">
      <w:pPr>
        <w:ind w:left="8641"/>
        <w:rPr>
          <w:b/>
          <w:lang w:val="bg-BG"/>
        </w:rPr>
      </w:pPr>
      <w:r>
        <w:rPr>
          <w:sz w:val="22"/>
          <w:szCs w:val="22"/>
          <w:lang w:val="bg-BG"/>
        </w:rPr>
        <w:t xml:space="preserve"> </w:t>
      </w:r>
    </w:p>
    <w:p w14:paraId="439113FE" w14:textId="77777777" w:rsidR="00A87BB4" w:rsidRDefault="00A87BB4" w:rsidP="008E6B06">
      <w:pPr>
        <w:jc w:val="center"/>
        <w:rPr>
          <w:b/>
          <w:sz w:val="28"/>
          <w:szCs w:val="28"/>
          <w:lang w:val="bg-BG"/>
        </w:rPr>
      </w:pPr>
    </w:p>
    <w:p w14:paraId="2FB8CF04" w14:textId="77777777" w:rsidR="009F7DAE" w:rsidRPr="007A121C" w:rsidRDefault="00AD29F5" w:rsidP="008E6B06">
      <w:pPr>
        <w:jc w:val="center"/>
        <w:rPr>
          <w:b/>
          <w:sz w:val="28"/>
          <w:szCs w:val="28"/>
          <w:lang w:val="bg-BG"/>
        </w:rPr>
      </w:pPr>
      <w:r w:rsidRPr="007A121C">
        <w:rPr>
          <w:b/>
          <w:sz w:val="28"/>
          <w:szCs w:val="28"/>
          <w:lang w:val="bg-BG"/>
        </w:rPr>
        <w:t xml:space="preserve">Д А Н Ъ Ч Н А  </w:t>
      </w:r>
      <w:r w:rsidR="00E47C76" w:rsidRPr="007A121C">
        <w:rPr>
          <w:b/>
          <w:sz w:val="28"/>
          <w:szCs w:val="28"/>
          <w:lang w:val="bg-BG"/>
        </w:rPr>
        <w:t>Д Е К Л А Р А Ц И Я</w:t>
      </w:r>
    </w:p>
    <w:p w14:paraId="5FEA9AD4" w14:textId="01BAD2BC" w:rsidR="009F7DAE" w:rsidRDefault="00E47C76" w:rsidP="008E6B06">
      <w:pPr>
        <w:jc w:val="center"/>
        <w:rPr>
          <w:b/>
          <w:sz w:val="28"/>
          <w:szCs w:val="28"/>
          <w:lang w:val="bg-BG"/>
        </w:rPr>
      </w:pPr>
      <w:r w:rsidRPr="002C6848">
        <w:rPr>
          <w:b/>
          <w:sz w:val="28"/>
          <w:szCs w:val="28"/>
          <w:lang w:val="bg-BG"/>
        </w:rPr>
        <w:t>по чл. 14</w:t>
      </w:r>
      <w:r w:rsidR="0000581A">
        <w:rPr>
          <w:b/>
          <w:sz w:val="28"/>
          <w:szCs w:val="28"/>
          <w:lang w:val="bg-BG"/>
        </w:rPr>
        <w:t>, ал. 1, ал. 4, ал. 6</w:t>
      </w:r>
      <w:r w:rsidR="003C3A0B">
        <w:rPr>
          <w:b/>
          <w:sz w:val="28"/>
          <w:szCs w:val="28"/>
          <w:lang w:val="bg-BG"/>
        </w:rPr>
        <w:t xml:space="preserve"> и ал. 9</w:t>
      </w:r>
      <w:r w:rsidRPr="002C6848">
        <w:rPr>
          <w:b/>
          <w:sz w:val="28"/>
          <w:szCs w:val="28"/>
          <w:lang w:val="bg-BG"/>
        </w:rPr>
        <w:t xml:space="preserve"> от З</w:t>
      </w:r>
      <w:r w:rsidR="00A87BB4">
        <w:rPr>
          <w:b/>
          <w:sz w:val="28"/>
          <w:szCs w:val="28"/>
          <w:lang w:val="bg-BG"/>
        </w:rPr>
        <w:t>акона за местните данъци и такси</w:t>
      </w:r>
      <w:r w:rsidR="002E06ED" w:rsidRPr="002C6848">
        <w:rPr>
          <w:b/>
          <w:sz w:val="28"/>
          <w:szCs w:val="28"/>
          <w:lang w:val="bg-BG"/>
        </w:rPr>
        <w:t xml:space="preserve"> </w:t>
      </w:r>
      <w:r w:rsidR="00541CF7" w:rsidRPr="002C6848">
        <w:rPr>
          <w:b/>
          <w:sz w:val="28"/>
          <w:szCs w:val="28"/>
          <w:lang w:val="bg-BG"/>
        </w:rPr>
        <w:t>за облагане с данък върху недвижимите имоти</w:t>
      </w:r>
    </w:p>
    <w:p w14:paraId="464290B4" w14:textId="77777777" w:rsidR="00834874" w:rsidRDefault="00834874" w:rsidP="008E6B06">
      <w:pPr>
        <w:jc w:val="center"/>
        <w:rPr>
          <w:b/>
          <w:sz w:val="28"/>
          <w:szCs w:val="28"/>
          <w:lang w:val="bg-BG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9F7DAE" w:rsidRPr="00913CB0" w14:paraId="22E2240B" w14:textId="77777777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B6337E" w14:textId="77777777" w:rsidR="009F7DAE" w:rsidRPr="002B1696" w:rsidRDefault="009F7DAE" w:rsidP="008E6B06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2B1696">
              <w:rPr>
                <w:b/>
                <w:sz w:val="24"/>
                <w:szCs w:val="24"/>
                <w:lang w:val="bg-BG"/>
              </w:rPr>
              <w:t>КОИ ИМОТИ СЕ ОБЛАГАТ С ДАНЪК ВЪРХУ НЕДВИЖИМИТЕ ИМОТИ</w:t>
            </w:r>
          </w:p>
        </w:tc>
      </w:tr>
      <w:tr w:rsidR="009F7DAE" w:rsidRPr="00913CB0" w14:paraId="06FE78C7" w14:textId="77777777">
        <w:tc>
          <w:tcPr>
            <w:tcW w:w="10095" w:type="dxa"/>
            <w:tcBorders>
              <w:top w:val="double" w:sz="4" w:space="0" w:color="auto"/>
              <w:bottom w:val="double" w:sz="4" w:space="0" w:color="auto"/>
            </w:tcBorders>
          </w:tcPr>
          <w:p w14:paraId="588D8779" w14:textId="77777777" w:rsidR="00D503A8" w:rsidRPr="00834874" w:rsidRDefault="00D503A8" w:rsidP="00896A21">
            <w:pPr>
              <w:autoSpaceDE w:val="0"/>
              <w:autoSpaceDN w:val="0"/>
              <w:ind w:left="176" w:firstLine="142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С данък се облагат:</w:t>
            </w:r>
          </w:p>
          <w:p w14:paraId="489316C1" w14:textId="77777777" w:rsidR="00D503A8" w:rsidRPr="00834874" w:rsidRDefault="009B209F" w:rsidP="006F1113">
            <w:pPr>
              <w:pStyle w:val="ListParagraph"/>
              <w:numPr>
                <w:ilvl w:val="0"/>
                <w:numId w:val="25"/>
              </w:numPr>
              <w:tabs>
                <w:tab w:val="left" w:pos="9900"/>
              </w:tabs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с</w:t>
            </w:r>
            <w:r w:rsidR="006F1113" w:rsidRPr="00834874">
              <w:rPr>
                <w:sz w:val="22"/>
                <w:szCs w:val="22"/>
                <w:lang w:val="bg-BG"/>
              </w:rPr>
              <w:t>гради</w:t>
            </w:r>
            <w:r w:rsidRPr="00834874">
              <w:rPr>
                <w:sz w:val="22"/>
                <w:szCs w:val="22"/>
                <w:lang w:val="bg-BG"/>
              </w:rPr>
              <w:t>,</w:t>
            </w:r>
            <w:r w:rsidR="006F1113" w:rsidRPr="00834874">
              <w:rPr>
                <w:sz w:val="22"/>
                <w:szCs w:val="22"/>
                <w:lang w:val="bg-BG"/>
              </w:rPr>
              <w:t xml:space="preserve"> самостоятелни обекти в сгради</w:t>
            </w:r>
            <w:r w:rsidRPr="00834874">
              <w:rPr>
                <w:sz w:val="22"/>
                <w:szCs w:val="22"/>
                <w:lang w:val="bg-BG"/>
              </w:rPr>
              <w:t xml:space="preserve"> и поземлени имоти</w:t>
            </w:r>
            <w:r w:rsidR="006F1113" w:rsidRPr="00834874">
              <w:rPr>
                <w:sz w:val="22"/>
                <w:szCs w:val="22"/>
                <w:lang w:val="bg-BG"/>
              </w:rPr>
              <w:t xml:space="preserve">, които са </w:t>
            </w:r>
            <w:r w:rsidR="00D503A8" w:rsidRPr="00834874">
              <w:rPr>
                <w:sz w:val="22"/>
                <w:szCs w:val="22"/>
                <w:lang w:val="bg-BG"/>
              </w:rPr>
              <w:t>в строителните граници на населените места и селищните образувания</w:t>
            </w:r>
          </w:p>
          <w:p w14:paraId="4DDCD63C" w14:textId="77777777" w:rsidR="00D503A8" w:rsidRPr="00834874" w:rsidRDefault="00D503A8" w:rsidP="00BB6708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поземлените имоти извън тях, които според подробен устройствен план имат предназначението по чл. 8, т. 1 от Закона за устройство на територията</w:t>
            </w:r>
          </w:p>
          <w:p w14:paraId="2C1399C2" w14:textId="77777777" w:rsidR="009F7DAE" w:rsidRPr="002B1696" w:rsidRDefault="00D503A8" w:rsidP="0083080D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4"/>
                <w:szCs w:val="24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застроените земеделски </w:t>
            </w:r>
            <w:r w:rsidR="008E1EDA" w:rsidRPr="00834874">
              <w:rPr>
                <w:sz w:val="22"/>
                <w:szCs w:val="22"/>
                <w:lang w:val="bg-BG"/>
              </w:rPr>
              <w:t xml:space="preserve">и </w:t>
            </w:r>
            <w:r w:rsidRPr="00834874">
              <w:rPr>
                <w:sz w:val="22"/>
                <w:szCs w:val="22"/>
                <w:lang w:val="bg-BG"/>
              </w:rPr>
              <w:t>гор</w:t>
            </w:r>
            <w:r w:rsidR="008E1EDA" w:rsidRPr="00834874">
              <w:rPr>
                <w:sz w:val="22"/>
                <w:szCs w:val="22"/>
                <w:lang w:val="bg-BG"/>
              </w:rPr>
              <w:t>ски земи</w:t>
            </w:r>
            <w:r w:rsidRPr="00834874">
              <w:rPr>
                <w:sz w:val="22"/>
                <w:szCs w:val="22"/>
                <w:lang w:val="bg-BG"/>
              </w:rPr>
              <w:t xml:space="preserve"> - за действително застроената площ и прилежащия </w:t>
            </w:r>
            <w:r w:rsidR="0083080D">
              <w:rPr>
                <w:sz w:val="22"/>
                <w:szCs w:val="22"/>
                <w:lang w:val="bg-BG"/>
              </w:rPr>
              <w:t>ѝ</w:t>
            </w:r>
            <w:r w:rsidRPr="00834874">
              <w:rPr>
                <w:sz w:val="22"/>
                <w:szCs w:val="22"/>
                <w:lang w:val="bg-BG"/>
              </w:rPr>
              <w:t xml:space="preserve"> терен</w:t>
            </w:r>
          </w:p>
        </w:tc>
      </w:tr>
      <w:tr w:rsidR="009F7DAE" w:rsidRPr="00913CB0" w14:paraId="2E34BAF0" w14:textId="77777777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6C20D7" w14:textId="77777777" w:rsidR="009F7DAE" w:rsidRPr="001929EF" w:rsidRDefault="007A121C" w:rsidP="007A121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>В КОИ СЛУЧАИ СЕ ПОДАВА ДЕКЛАРАЦИЯ</w:t>
            </w:r>
            <w:r w:rsidRPr="009B6735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9F7DAE" w:rsidRPr="00913CB0" w14:paraId="2081D88F" w14:textId="77777777">
        <w:tc>
          <w:tcPr>
            <w:tcW w:w="10095" w:type="dxa"/>
            <w:tcBorders>
              <w:top w:val="double" w:sz="4" w:space="0" w:color="auto"/>
              <w:bottom w:val="double" w:sz="4" w:space="0" w:color="auto"/>
            </w:tcBorders>
          </w:tcPr>
          <w:p w14:paraId="37F45324" w14:textId="77777777" w:rsidR="007A121C" w:rsidRPr="00834874" w:rsidRDefault="00EB5927" w:rsidP="007A121C">
            <w:pPr>
              <w:ind w:left="176"/>
              <w:rPr>
                <w:sz w:val="22"/>
                <w:szCs w:val="22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   </w:t>
            </w:r>
            <w:r w:rsidR="007A121C" w:rsidRPr="00834874">
              <w:rPr>
                <w:sz w:val="22"/>
                <w:szCs w:val="22"/>
                <w:lang w:val="bg-BG"/>
              </w:rPr>
              <w:t>Декларация се подава при:</w:t>
            </w:r>
          </w:p>
          <w:p w14:paraId="332670A2" w14:textId="77777777" w:rsidR="005C77E3" w:rsidRDefault="007A121C" w:rsidP="003641EF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E764FC">
              <w:rPr>
                <w:sz w:val="22"/>
                <w:szCs w:val="22"/>
                <w:lang w:val="bg-BG"/>
              </w:rPr>
              <w:t>придобиване на новопостроен недвижим имот</w:t>
            </w:r>
            <w:r w:rsidR="003D10A5" w:rsidRPr="00E764FC">
              <w:rPr>
                <w:sz w:val="22"/>
                <w:szCs w:val="22"/>
                <w:lang w:val="bg-BG"/>
              </w:rPr>
              <w:t>,</w:t>
            </w:r>
            <w:r w:rsidRPr="00E764FC">
              <w:rPr>
                <w:sz w:val="22"/>
                <w:szCs w:val="22"/>
                <w:lang w:val="bg-BG"/>
              </w:rPr>
              <w:t xml:space="preserve"> </w:t>
            </w:r>
            <w:r w:rsidR="00667878" w:rsidRPr="00E764FC">
              <w:rPr>
                <w:sz w:val="22"/>
                <w:szCs w:val="22"/>
                <w:lang w:val="bg-BG"/>
              </w:rPr>
              <w:t xml:space="preserve">който не подлежи на въвеждане в експлоатация по реда на Закона за устройство на територията </w:t>
            </w:r>
          </w:p>
          <w:p w14:paraId="64BBC78C" w14:textId="77777777" w:rsidR="003641EF" w:rsidRPr="00E764FC" w:rsidRDefault="005C77E3" w:rsidP="005C77E3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5C77E3">
              <w:rPr>
                <w:sz w:val="22"/>
                <w:szCs w:val="22"/>
                <w:lang w:val="bg-BG"/>
              </w:rPr>
              <w:t xml:space="preserve">придобиване на </w:t>
            </w:r>
            <w:r w:rsidR="00CB5199">
              <w:rPr>
                <w:sz w:val="22"/>
                <w:szCs w:val="22"/>
                <w:lang w:val="bg-BG"/>
              </w:rPr>
              <w:t xml:space="preserve">недвижим </w:t>
            </w:r>
            <w:r w:rsidRPr="005C77E3">
              <w:rPr>
                <w:sz w:val="22"/>
                <w:szCs w:val="22"/>
                <w:lang w:val="bg-BG"/>
              </w:rPr>
              <w:t xml:space="preserve">имот </w:t>
            </w:r>
            <w:r w:rsidR="003641EF" w:rsidRPr="00E764FC">
              <w:rPr>
                <w:sz w:val="22"/>
                <w:szCs w:val="22"/>
                <w:lang w:val="bg-BG"/>
              </w:rPr>
              <w:t>п</w:t>
            </w:r>
            <w:r w:rsidR="008629DA" w:rsidRPr="00E764FC">
              <w:rPr>
                <w:sz w:val="22"/>
                <w:szCs w:val="22"/>
                <w:lang w:val="bg-BG"/>
              </w:rPr>
              <w:t xml:space="preserve">о </w:t>
            </w:r>
            <w:r w:rsidR="003641EF" w:rsidRPr="00E764FC">
              <w:rPr>
                <w:sz w:val="22"/>
                <w:szCs w:val="22"/>
                <w:lang w:val="bg-BG"/>
              </w:rPr>
              <w:t>наследство</w:t>
            </w:r>
          </w:p>
          <w:p w14:paraId="12E337C1" w14:textId="77777777" w:rsidR="007A121C" w:rsidRPr="00834874" w:rsidRDefault="007A121C" w:rsidP="007A121C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предостав</w:t>
            </w:r>
            <w:r w:rsidR="008629DA" w:rsidRPr="00834874">
              <w:rPr>
                <w:sz w:val="22"/>
                <w:szCs w:val="22"/>
                <w:lang w:val="bg-BG"/>
              </w:rPr>
              <w:t>яне на</w:t>
            </w:r>
            <w:r w:rsidR="003641EF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 xml:space="preserve">право на управление върху държавен/общински имот </w:t>
            </w:r>
            <w:r w:rsidR="001E2E09" w:rsidRPr="00834874">
              <w:rPr>
                <w:sz w:val="22"/>
                <w:szCs w:val="22"/>
                <w:lang w:val="bg-BG"/>
              </w:rPr>
              <w:t xml:space="preserve"> </w:t>
            </w:r>
          </w:p>
          <w:p w14:paraId="31DE9E30" w14:textId="77777777" w:rsidR="003641EF" w:rsidRPr="00834874" w:rsidRDefault="003641EF" w:rsidP="00213C60">
            <w:pPr>
              <w:numPr>
                <w:ilvl w:val="0"/>
                <w:numId w:val="27"/>
              </w:numPr>
              <w:ind w:left="714" w:hanging="357"/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придобиване </w:t>
            </w:r>
            <w:r w:rsidR="00A26848" w:rsidRPr="00834874">
              <w:rPr>
                <w:sz w:val="22"/>
                <w:szCs w:val="22"/>
                <w:lang w:val="bg-BG"/>
              </w:rPr>
              <w:t xml:space="preserve">на </w:t>
            </w:r>
            <w:r w:rsidR="00152504" w:rsidRPr="00834874">
              <w:rPr>
                <w:sz w:val="22"/>
                <w:szCs w:val="22"/>
                <w:lang w:val="bg-BG"/>
              </w:rPr>
              <w:t xml:space="preserve">новопостроен или придобит по друг начин </w:t>
            </w:r>
            <w:r w:rsidR="00FF3F5C" w:rsidRPr="00834874">
              <w:rPr>
                <w:sz w:val="22"/>
                <w:szCs w:val="22"/>
                <w:lang w:val="bg-BG"/>
              </w:rPr>
              <w:t>не</w:t>
            </w:r>
            <w:r w:rsidR="00DE7991" w:rsidRPr="00834874">
              <w:rPr>
                <w:sz w:val="22"/>
                <w:szCs w:val="22"/>
                <w:lang w:val="bg-BG"/>
              </w:rPr>
              <w:t>движим</w:t>
            </w:r>
            <w:r w:rsidR="00FF3F5C" w:rsidRPr="00834874">
              <w:rPr>
                <w:sz w:val="22"/>
                <w:szCs w:val="22"/>
                <w:lang w:val="bg-BG"/>
              </w:rPr>
              <w:t xml:space="preserve"> </w:t>
            </w:r>
            <w:r w:rsidR="0052151E" w:rsidRPr="00834874">
              <w:rPr>
                <w:sz w:val="22"/>
                <w:szCs w:val="22"/>
                <w:lang w:val="bg-BG"/>
              </w:rPr>
              <w:t xml:space="preserve">имот от предприятие </w:t>
            </w:r>
            <w:r w:rsidRPr="00834874">
              <w:rPr>
                <w:sz w:val="22"/>
                <w:szCs w:val="22"/>
                <w:lang w:val="bg-BG"/>
              </w:rPr>
              <w:t xml:space="preserve">или учредяване </w:t>
            </w:r>
            <w:r w:rsidR="00EB5927" w:rsidRPr="00834874">
              <w:rPr>
                <w:sz w:val="22"/>
                <w:szCs w:val="22"/>
                <w:lang w:val="bg-BG"/>
              </w:rPr>
              <w:t xml:space="preserve">на </w:t>
            </w:r>
            <w:r w:rsidR="0000581A">
              <w:rPr>
                <w:sz w:val="22"/>
                <w:szCs w:val="22"/>
                <w:lang w:val="bg-BG"/>
              </w:rPr>
              <w:t xml:space="preserve">ограничено </w:t>
            </w:r>
            <w:r w:rsidR="00B54AB0" w:rsidRPr="00834874">
              <w:rPr>
                <w:sz w:val="22"/>
                <w:szCs w:val="22"/>
                <w:lang w:val="bg-BG"/>
              </w:rPr>
              <w:t xml:space="preserve">вещно </w:t>
            </w:r>
            <w:r w:rsidRPr="00834874">
              <w:rPr>
                <w:sz w:val="22"/>
                <w:szCs w:val="22"/>
                <w:lang w:val="bg-BG"/>
              </w:rPr>
              <w:t>право на ползване върху</w:t>
            </w:r>
            <w:r w:rsidR="0052151E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>недвижим имот на предприятие</w:t>
            </w:r>
            <w:r w:rsidR="00EB5927" w:rsidRPr="00834874">
              <w:rPr>
                <w:sz w:val="22"/>
                <w:szCs w:val="22"/>
                <w:lang w:val="bg-BG"/>
              </w:rPr>
              <w:t xml:space="preserve"> </w:t>
            </w:r>
          </w:p>
          <w:p w14:paraId="4C9A432F" w14:textId="77332832" w:rsidR="0003226D" w:rsidRPr="00D062A8" w:rsidRDefault="007A121C" w:rsidP="00D062A8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концесия върху недвижим имот  </w:t>
            </w:r>
          </w:p>
          <w:p w14:paraId="1471EC03" w14:textId="735789AF" w:rsidR="000E0981" w:rsidRPr="00834874" w:rsidRDefault="000E0981" w:rsidP="0003226D">
            <w:pPr>
              <w:numPr>
                <w:ilvl w:val="0"/>
                <w:numId w:val="27"/>
              </w:numPr>
              <w:tabs>
                <w:tab w:val="clear" w:pos="720"/>
                <w:tab w:val="num" w:pos="743"/>
              </w:tabs>
              <w:jc w:val="both"/>
              <w:rPr>
                <w:sz w:val="22"/>
                <w:szCs w:val="22"/>
                <w:lang w:val="bg-BG"/>
              </w:rPr>
            </w:pPr>
            <w:proofErr w:type="spellStart"/>
            <w:r w:rsidRPr="000E0981">
              <w:rPr>
                <w:sz w:val="22"/>
                <w:szCs w:val="22"/>
              </w:rPr>
              <w:t>промяна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на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друго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обстоятелство</w:t>
            </w:r>
            <w:proofErr w:type="spellEnd"/>
            <w:r w:rsidRPr="000E0981">
              <w:rPr>
                <w:sz w:val="22"/>
                <w:szCs w:val="22"/>
              </w:rPr>
              <w:t xml:space="preserve">, </w:t>
            </w:r>
            <w:proofErr w:type="spellStart"/>
            <w:r w:rsidRPr="000E0981">
              <w:rPr>
                <w:sz w:val="22"/>
                <w:szCs w:val="22"/>
              </w:rPr>
              <w:t>което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има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значение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за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определяне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на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данъка</w:t>
            </w:r>
            <w:proofErr w:type="spellEnd"/>
            <w:r w:rsidRPr="000E0981">
              <w:rPr>
                <w:sz w:val="22"/>
                <w:szCs w:val="22"/>
              </w:rPr>
              <w:t xml:space="preserve">, </w:t>
            </w:r>
            <w:proofErr w:type="spellStart"/>
            <w:r w:rsidRPr="000E0981">
              <w:rPr>
                <w:sz w:val="22"/>
                <w:szCs w:val="22"/>
              </w:rPr>
              <w:t>извън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изброените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proofErr w:type="spellStart"/>
            <w:r w:rsidRPr="000E0981">
              <w:rPr>
                <w:sz w:val="22"/>
                <w:szCs w:val="22"/>
              </w:rPr>
              <w:t>по</w:t>
            </w:r>
            <w:proofErr w:type="spellEnd"/>
            <w:r w:rsidRPr="000E098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 xml:space="preserve">чл. 14, </w:t>
            </w:r>
            <w:proofErr w:type="spellStart"/>
            <w:r w:rsidRPr="000E0981">
              <w:rPr>
                <w:sz w:val="22"/>
                <w:szCs w:val="22"/>
              </w:rPr>
              <w:t>ал</w:t>
            </w:r>
            <w:proofErr w:type="spellEnd"/>
            <w:r w:rsidRPr="000E0981">
              <w:rPr>
                <w:sz w:val="22"/>
                <w:szCs w:val="22"/>
              </w:rPr>
              <w:t>. 2 – 5</w:t>
            </w:r>
            <w:r>
              <w:rPr>
                <w:sz w:val="22"/>
                <w:szCs w:val="22"/>
                <w:lang w:val="bg-BG"/>
              </w:rPr>
              <w:t xml:space="preserve"> от ЗМДТ</w:t>
            </w:r>
            <w:r w:rsidRPr="000E0981">
              <w:rPr>
                <w:sz w:val="22"/>
                <w:szCs w:val="22"/>
              </w:rPr>
              <w:t xml:space="preserve"> </w:t>
            </w:r>
          </w:p>
          <w:p w14:paraId="55104248" w14:textId="77777777" w:rsidR="007A121C" w:rsidRPr="00834874" w:rsidRDefault="007A121C" w:rsidP="00C06E69">
            <w:pPr>
              <w:numPr>
                <w:ilvl w:val="0"/>
                <w:numId w:val="27"/>
              </w:numPr>
              <w:tabs>
                <w:tab w:val="clear" w:pos="720"/>
                <w:tab w:val="num" w:pos="743"/>
              </w:tabs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подаване на коригираща декларация за деклариран имот</w:t>
            </w:r>
          </w:p>
          <w:p w14:paraId="6BCBA6AF" w14:textId="683AD0DC" w:rsidR="004C56FC" w:rsidRDefault="00EB5927" w:rsidP="004C56FC">
            <w:pPr>
              <w:ind w:left="176"/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    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Не се подава декларация за </w:t>
            </w:r>
            <w:r w:rsidR="00DE7991" w:rsidRPr="00834874">
              <w:rPr>
                <w:sz w:val="22"/>
                <w:szCs w:val="22"/>
                <w:lang w:val="bg-BG"/>
              </w:rPr>
              <w:t>недвижими</w:t>
            </w:r>
            <w:r w:rsidR="00D873D8">
              <w:rPr>
                <w:sz w:val="22"/>
                <w:szCs w:val="22"/>
                <w:lang w:val="bg-BG"/>
              </w:rPr>
              <w:t>те</w:t>
            </w:r>
            <w:r w:rsidR="00DE7991" w:rsidRPr="00834874">
              <w:rPr>
                <w:sz w:val="22"/>
                <w:szCs w:val="22"/>
                <w:lang w:val="bg-BG"/>
              </w:rPr>
              <w:t xml:space="preserve"> </w:t>
            </w:r>
            <w:r w:rsidR="00C06E69" w:rsidRPr="00834874">
              <w:rPr>
                <w:sz w:val="22"/>
                <w:szCs w:val="22"/>
                <w:lang w:val="bg-BG"/>
              </w:rPr>
              <w:t>имоти</w:t>
            </w:r>
            <w:r w:rsidR="00DE7991" w:rsidRPr="00834874">
              <w:rPr>
                <w:sz w:val="22"/>
                <w:szCs w:val="22"/>
                <w:lang w:val="bg-BG"/>
              </w:rPr>
              <w:t xml:space="preserve"> </w:t>
            </w:r>
            <w:r w:rsidR="00C06E69" w:rsidRPr="00834874">
              <w:rPr>
                <w:sz w:val="22"/>
                <w:szCs w:val="22"/>
                <w:lang w:val="bg-BG"/>
              </w:rPr>
              <w:t>и ограничените вещни права,</w:t>
            </w:r>
            <w:r w:rsidR="00317FE5" w:rsidRPr="00834874">
              <w:rPr>
                <w:sz w:val="22"/>
                <w:szCs w:val="22"/>
                <w:lang w:val="bg-BG"/>
              </w:rPr>
              <w:t xml:space="preserve"> </w:t>
            </w:r>
            <w:r w:rsidR="00C06E69" w:rsidRPr="00834874">
              <w:rPr>
                <w:sz w:val="22"/>
                <w:szCs w:val="22"/>
                <w:lang w:val="bg-BG"/>
              </w:rPr>
              <w:t>придобити</w:t>
            </w:r>
            <w:r w:rsidR="00C360C6" w:rsidRPr="00834874">
              <w:rPr>
                <w:sz w:val="22"/>
                <w:szCs w:val="22"/>
                <w:lang w:val="bg-BG"/>
              </w:rPr>
              <w:t>,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 </w:t>
            </w:r>
            <w:r w:rsidR="00C360C6" w:rsidRPr="00834874">
              <w:rPr>
                <w:sz w:val="22"/>
                <w:szCs w:val="22"/>
                <w:lang w:val="bg-BG"/>
              </w:rPr>
              <w:t xml:space="preserve">с изключение на придобитите от предприятия, </w:t>
            </w:r>
            <w:r w:rsidR="00C06E69" w:rsidRPr="00834874">
              <w:rPr>
                <w:sz w:val="22"/>
                <w:szCs w:val="22"/>
                <w:lang w:val="bg-BG"/>
              </w:rPr>
              <w:t>по възмезден или безвъзмезден начин</w:t>
            </w:r>
            <w:r w:rsidR="004C56FC" w:rsidRPr="00834874">
              <w:rPr>
                <w:sz w:val="22"/>
                <w:szCs w:val="22"/>
                <w:lang w:val="bg-BG"/>
              </w:rPr>
              <w:t xml:space="preserve">, </w:t>
            </w:r>
            <w:r w:rsidR="00C06E69" w:rsidRPr="00834874">
              <w:rPr>
                <w:sz w:val="22"/>
                <w:szCs w:val="22"/>
                <w:lang w:val="bg-BG"/>
              </w:rPr>
              <w:t>чрез правна сделка или по давност /по раздел трети, глава втора от Закона за местните данъци и такси/</w:t>
            </w:r>
            <w:r w:rsidR="00317FE5" w:rsidRPr="00834874">
              <w:rPr>
                <w:sz w:val="22"/>
                <w:szCs w:val="22"/>
                <w:lang w:val="bg-BG"/>
              </w:rPr>
              <w:t>.</w:t>
            </w:r>
          </w:p>
          <w:p w14:paraId="336B771E" w14:textId="62F33541" w:rsidR="00E64806" w:rsidRPr="009B6735" w:rsidRDefault="00E64806" w:rsidP="004C56FC">
            <w:pPr>
              <w:ind w:left="176"/>
              <w:jc w:val="both"/>
              <w:rPr>
                <w:sz w:val="22"/>
                <w:szCs w:val="22"/>
                <w:lang w:val="ru-RU"/>
              </w:rPr>
            </w:pPr>
            <w:r w:rsidRPr="00E64806">
              <w:rPr>
                <w:sz w:val="22"/>
                <w:szCs w:val="22"/>
                <w:lang w:val="bg-BG"/>
              </w:rPr>
              <w:t xml:space="preserve">    Не се подава декларация при преустройство и при промяна на предназначението на съществуваща сграда или на самостоятелен обект в сграда, както и при промяна на други обстоятелства, които имат значение за определяне на данъка, вписани в имотния регистър или в кадастралната карта и кадастралните регистри или в регистри налични в общината.</w:t>
            </w:r>
          </w:p>
          <w:p w14:paraId="7EC6824E" w14:textId="77777777" w:rsidR="00EB5927" w:rsidRPr="009B6735" w:rsidRDefault="0083489B" w:rsidP="00832FC9">
            <w:pPr>
              <w:tabs>
                <w:tab w:val="left" w:pos="34"/>
              </w:tabs>
              <w:ind w:left="176"/>
              <w:jc w:val="both"/>
              <w:rPr>
                <w:strike/>
                <w:sz w:val="22"/>
                <w:szCs w:val="22"/>
                <w:lang w:val="ru-RU"/>
              </w:rPr>
            </w:pPr>
            <w:r w:rsidRPr="009B6735">
              <w:rPr>
                <w:sz w:val="22"/>
                <w:szCs w:val="22"/>
                <w:lang w:val="ru-RU"/>
              </w:rPr>
              <w:t xml:space="preserve">    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Не се подава декларация и при промяна в обстоятелства, имащи значение за определяне на данъка, когато същите са удостоверени от общината в случаите на търпимост на строежите, в изпълнение на Националната програма за енергийна ефективност на </w:t>
            </w:r>
            <w:proofErr w:type="spellStart"/>
            <w:r w:rsidR="00C06E69" w:rsidRPr="00834874">
              <w:rPr>
                <w:sz w:val="22"/>
                <w:szCs w:val="22"/>
                <w:lang w:val="bg-BG"/>
              </w:rPr>
              <w:t>многофамилни</w:t>
            </w:r>
            <w:proofErr w:type="spellEnd"/>
            <w:r w:rsidR="00C06E69" w:rsidRPr="00834874">
              <w:rPr>
                <w:sz w:val="22"/>
                <w:szCs w:val="22"/>
                <w:lang w:val="bg-BG"/>
              </w:rPr>
              <w:t xml:space="preserve"> жилищни сгради или в качеството ѝ на възложител по Закона за устройство на територията.</w:t>
            </w:r>
          </w:p>
        </w:tc>
      </w:tr>
      <w:tr w:rsidR="009F7DAE" w:rsidRPr="00913CB0" w14:paraId="12F32F57" w14:textId="77777777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5DA0EB" w14:textId="3CC582A8" w:rsidR="009F7DAE" w:rsidRPr="001929EF" w:rsidRDefault="009F7DAE" w:rsidP="00C06E69">
            <w:pPr>
              <w:jc w:val="center"/>
              <w:rPr>
                <w:b/>
                <w:sz w:val="24"/>
                <w:szCs w:val="24"/>
                <w:lang w:val="bg-BG"/>
              </w:rPr>
            </w:pPr>
          </w:p>
        </w:tc>
      </w:tr>
      <w:tr w:rsidR="009F7DAE" w:rsidRPr="00913CB0" w14:paraId="3D17D18A" w14:textId="77777777">
        <w:tc>
          <w:tcPr>
            <w:tcW w:w="10095" w:type="dxa"/>
            <w:tcBorders>
              <w:top w:val="double" w:sz="4" w:space="0" w:color="auto"/>
              <w:bottom w:val="double" w:sz="4" w:space="0" w:color="auto"/>
            </w:tcBorders>
          </w:tcPr>
          <w:p w14:paraId="166BD986" w14:textId="77777777" w:rsidR="007A121C" w:rsidRPr="00834874" w:rsidRDefault="007A121C" w:rsidP="00896A21">
            <w:pPr>
              <w:ind w:left="176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Декларацията се подава от данъчно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>задължените по Закона за местните данъци и такси лица, а това са:</w:t>
            </w:r>
          </w:p>
          <w:p w14:paraId="4284B701" w14:textId="77777777" w:rsidR="007A121C" w:rsidRPr="00834874" w:rsidRDefault="007A121C" w:rsidP="007A121C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собствениците на облагаем с данък недвижим имот</w:t>
            </w:r>
          </w:p>
          <w:p w14:paraId="786D8C95" w14:textId="77777777" w:rsidR="00777CFD" w:rsidRPr="00834874" w:rsidRDefault="00777CFD" w:rsidP="00777CFD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лицето, на което е предоставено правото на управление върху имоти - държавна и</w:t>
            </w:r>
            <w:r w:rsidR="0083080D">
              <w:rPr>
                <w:sz w:val="22"/>
                <w:szCs w:val="22"/>
                <w:lang w:val="bg-BG"/>
              </w:rPr>
              <w:t>ли</w:t>
            </w:r>
            <w:r w:rsidRPr="00834874">
              <w:rPr>
                <w:sz w:val="22"/>
                <w:szCs w:val="22"/>
                <w:lang w:val="bg-BG"/>
              </w:rPr>
              <w:t xml:space="preserve"> общинска собственост</w:t>
            </w:r>
          </w:p>
          <w:p w14:paraId="1DB72D90" w14:textId="77777777" w:rsidR="007A121C" w:rsidRPr="00834874" w:rsidRDefault="007A121C" w:rsidP="007A121C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ползвателя</w:t>
            </w:r>
            <w:r w:rsidR="009B209F" w:rsidRPr="00834874">
              <w:rPr>
                <w:sz w:val="22"/>
                <w:szCs w:val="22"/>
                <w:lang w:val="bg-BG"/>
              </w:rPr>
              <w:t xml:space="preserve">т </w:t>
            </w:r>
            <w:r w:rsidRPr="00834874">
              <w:rPr>
                <w:sz w:val="22"/>
                <w:szCs w:val="22"/>
                <w:lang w:val="bg-BG"/>
              </w:rPr>
              <w:t>-</w:t>
            </w:r>
            <w:r w:rsidR="009B209F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>предприятие</w:t>
            </w:r>
            <w:r w:rsidR="001929EF" w:rsidRPr="00834874">
              <w:rPr>
                <w:sz w:val="22"/>
                <w:szCs w:val="22"/>
                <w:lang w:val="bg-BG"/>
              </w:rPr>
              <w:t xml:space="preserve">, когато върху имота е </w:t>
            </w:r>
            <w:r w:rsidRPr="00834874">
              <w:rPr>
                <w:sz w:val="22"/>
                <w:szCs w:val="22"/>
                <w:lang w:val="bg-BG"/>
              </w:rPr>
              <w:t xml:space="preserve">учредено вещно право на ползване  </w:t>
            </w:r>
          </w:p>
          <w:p w14:paraId="175BA37D" w14:textId="4328675F" w:rsidR="007A121C" w:rsidRPr="00834874" w:rsidRDefault="007A121C" w:rsidP="007A121C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концесионерът при </w:t>
            </w:r>
            <w:r w:rsidR="00126E96" w:rsidRPr="00834874">
              <w:rPr>
                <w:sz w:val="22"/>
                <w:szCs w:val="22"/>
                <w:lang w:val="bg-BG"/>
              </w:rPr>
              <w:t xml:space="preserve"> концесия</w:t>
            </w:r>
            <w:r w:rsidRPr="00834874">
              <w:rPr>
                <w:sz w:val="22"/>
                <w:szCs w:val="22"/>
                <w:lang w:val="bg-BG"/>
              </w:rPr>
              <w:t xml:space="preserve">  </w:t>
            </w:r>
            <w:bookmarkStart w:id="0" w:name="_GoBack"/>
            <w:bookmarkEnd w:id="0"/>
          </w:p>
          <w:p w14:paraId="319BB266" w14:textId="77777777" w:rsidR="00882B18" w:rsidRPr="001929EF" w:rsidRDefault="00126E96" w:rsidP="00126E96">
            <w:pPr>
              <w:ind w:left="176"/>
              <w:jc w:val="both"/>
              <w:rPr>
                <w:sz w:val="24"/>
                <w:szCs w:val="24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Подадената декларация от един съсобственик, съответно ползвател, ползва останалите съсобственици и ползватели.</w:t>
            </w:r>
            <w:r w:rsidRPr="001929EF">
              <w:rPr>
                <w:sz w:val="24"/>
                <w:szCs w:val="24"/>
                <w:lang w:val="bg-BG"/>
              </w:rPr>
              <w:t xml:space="preserve"> </w:t>
            </w:r>
          </w:p>
        </w:tc>
      </w:tr>
      <w:tr w:rsidR="009F7DAE" w:rsidRPr="00913CB0" w14:paraId="6CB222E5" w14:textId="77777777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CE76D8" w14:textId="77777777" w:rsidR="009F7DAE" w:rsidRPr="001929EF" w:rsidRDefault="00142820" w:rsidP="00AE772E">
            <w:pPr>
              <w:ind w:right="-78"/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 xml:space="preserve">В КАКЪВ СРОК СЕ </w:t>
            </w:r>
            <w:r w:rsidR="009F7DAE" w:rsidRPr="001929EF">
              <w:rPr>
                <w:b/>
                <w:sz w:val="24"/>
                <w:szCs w:val="24"/>
                <w:lang w:val="bg-BG"/>
              </w:rPr>
              <w:t>ПОДАВА</w:t>
            </w:r>
            <w:r w:rsidR="002352A0">
              <w:rPr>
                <w:b/>
                <w:sz w:val="24"/>
                <w:szCs w:val="24"/>
                <w:lang w:val="bg-BG"/>
              </w:rPr>
              <w:t xml:space="preserve"> ДЕКЛАРАЦИЯТА</w:t>
            </w:r>
          </w:p>
        </w:tc>
      </w:tr>
      <w:tr w:rsidR="009F7DAE" w:rsidRPr="00913CB0" w14:paraId="142C77F8" w14:textId="77777777" w:rsidTr="00430C26">
        <w:trPr>
          <w:trHeight w:val="1194"/>
        </w:trPr>
        <w:tc>
          <w:tcPr>
            <w:tcW w:w="10095" w:type="dxa"/>
            <w:tcBorders>
              <w:top w:val="double" w:sz="4" w:space="0" w:color="auto"/>
            </w:tcBorders>
          </w:tcPr>
          <w:p w14:paraId="08F190A6" w14:textId="77777777" w:rsidR="00142820" w:rsidRPr="00834874" w:rsidRDefault="008023AE" w:rsidP="00355B33">
            <w:pPr>
              <w:ind w:left="176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Д</w:t>
            </w:r>
            <w:r w:rsidR="009F7DAE" w:rsidRPr="00834874">
              <w:rPr>
                <w:sz w:val="22"/>
                <w:szCs w:val="22"/>
                <w:lang w:val="bg-BG"/>
              </w:rPr>
              <w:t>екларацията се подава в</w:t>
            </w:r>
            <w:r w:rsidR="00142820" w:rsidRPr="00834874">
              <w:rPr>
                <w:sz w:val="22"/>
                <w:szCs w:val="22"/>
                <w:lang w:val="bg-BG"/>
              </w:rPr>
              <w:t>:</w:t>
            </w:r>
          </w:p>
          <w:p w14:paraId="3646E1AF" w14:textId="77777777" w:rsidR="00A23DBA" w:rsidRPr="00834874" w:rsidRDefault="009F7DAE" w:rsidP="003A68CE">
            <w:pPr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двумесечен срок от придобиването</w:t>
            </w:r>
            <w:r w:rsidR="00614518" w:rsidRPr="00834874">
              <w:rPr>
                <w:sz w:val="22"/>
                <w:szCs w:val="22"/>
                <w:lang w:val="bg-BG"/>
              </w:rPr>
              <w:t xml:space="preserve"> на облагаем </w:t>
            </w:r>
            <w:r w:rsidR="002352A0">
              <w:rPr>
                <w:sz w:val="22"/>
                <w:szCs w:val="22"/>
                <w:lang w:val="bg-BG"/>
              </w:rPr>
              <w:t xml:space="preserve">с данък </w:t>
            </w:r>
            <w:r w:rsidR="00614518" w:rsidRPr="00834874">
              <w:rPr>
                <w:sz w:val="22"/>
                <w:szCs w:val="22"/>
                <w:lang w:val="bg-BG"/>
              </w:rPr>
              <w:t>недвижим имот</w:t>
            </w:r>
            <w:r w:rsidR="000C4120" w:rsidRPr="00834874">
              <w:rPr>
                <w:sz w:val="22"/>
                <w:szCs w:val="22"/>
                <w:lang w:val="bg-BG"/>
              </w:rPr>
              <w:t xml:space="preserve">, </w:t>
            </w:r>
            <w:r w:rsidR="00372DD5" w:rsidRPr="00834874">
              <w:rPr>
                <w:sz w:val="22"/>
                <w:szCs w:val="22"/>
                <w:lang w:val="bg-BG"/>
              </w:rPr>
              <w:t>вкл</w:t>
            </w:r>
            <w:r w:rsidR="006F1113" w:rsidRPr="00834874">
              <w:rPr>
                <w:sz w:val="22"/>
                <w:szCs w:val="22"/>
                <w:lang w:val="bg-BG"/>
              </w:rPr>
              <w:t>ючително</w:t>
            </w:r>
            <w:r w:rsidR="00372DD5" w:rsidRPr="00834874">
              <w:rPr>
                <w:sz w:val="22"/>
                <w:szCs w:val="22"/>
                <w:lang w:val="bg-BG"/>
              </w:rPr>
              <w:t xml:space="preserve"> </w:t>
            </w:r>
            <w:r w:rsidR="000C4120" w:rsidRPr="00834874">
              <w:rPr>
                <w:sz w:val="22"/>
                <w:szCs w:val="22"/>
                <w:lang w:val="bg-BG"/>
              </w:rPr>
              <w:t xml:space="preserve">предоставяне на право на управление </w:t>
            </w:r>
            <w:r w:rsidR="00614518" w:rsidRPr="00834874">
              <w:rPr>
                <w:sz w:val="22"/>
                <w:szCs w:val="22"/>
                <w:lang w:val="bg-BG"/>
              </w:rPr>
              <w:t xml:space="preserve"> </w:t>
            </w:r>
            <w:r w:rsidR="00614518" w:rsidRPr="00BC00CA">
              <w:rPr>
                <w:sz w:val="22"/>
                <w:szCs w:val="22"/>
                <w:lang w:val="bg-BG"/>
              </w:rPr>
              <w:t>или  учредяване на право на ползване</w:t>
            </w:r>
            <w:r w:rsidR="00DB5992" w:rsidRPr="00BC00CA">
              <w:rPr>
                <w:sz w:val="22"/>
                <w:szCs w:val="22"/>
                <w:lang w:val="bg-BG"/>
              </w:rPr>
              <w:t>/концесия</w:t>
            </w:r>
            <w:r w:rsidR="00DB5992" w:rsidRPr="00834874">
              <w:rPr>
                <w:sz w:val="22"/>
                <w:szCs w:val="22"/>
                <w:lang w:val="bg-BG"/>
              </w:rPr>
              <w:t xml:space="preserve"> в</w:t>
            </w:r>
            <w:r w:rsidR="00614518" w:rsidRPr="00834874">
              <w:rPr>
                <w:sz w:val="22"/>
                <w:szCs w:val="22"/>
                <w:lang w:val="bg-BG"/>
              </w:rPr>
              <w:t>ърху такъв имот</w:t>
            </w:r>
            <w:r w:rsidRPr="00834874">
              <w:rPr>
                <w:sz w:val="22"/>
                <w:szCs w:val="22"/>
                <w:lang w:val="bg-BG"/>
              </w:rPr>
              <w:t xml:space="preserve">, съответно </w:t>
            </w:r>
            <w:r w:rsidR="003A68CE" w:rsidRPr="00834874">
              <w:rPr>
                <w:sz w:val="22"/>
                <w:szCs w:val="22"/>
                <w:lang w:val="bg-BG"/>
              </w:rPr>
              <w:t xml:space="preserve">от </w:t>
            </w:r>
            <w:r w:rsidR="00F811FF" w:rsidRPr="00834874">
              <w:rPr>
                <w:sz w:val="22"/>
                <w:szCs w:val="22"/>
                <w:lang w:val="bg-BG"/>
              </w:rPr>
              <w:t xml:space="preserve">промяна </w:t>
            </w:r>
            <w:r w:rsidRPr="00834874">
              <w:rPr>
                <w:sz w:val="22"/>
                <w:szCs w:val="22"/>
                <w:lang w:val="bg-BG"/>
              </w:rPr>
              <w:t xml:space="preserve">на обстоятелство, което има значение за определяне на </w:t>
            </w:r>
            <w:r w:rsidR="00182061" w:rsidRPr="00834874">
              <w:rPr>
                <w:sz w:val="22"/>
                <w:szCs w:val="22"/>
                <w:lang w:val="bg-BG"/>
              </w:rPr>
              <w:t>данъка</w:t>
            </w:r>
          </w:p>
          <w:p w14:paraId="584CC4F3" w14:textId="77777777" w:rsidR="005544C1" w:rsidRPr="00834874" w:rsidRDefault="00142820" w:rsidP="00343F39">
            <w:pPr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шестмесечен срок от откриване на наследството, </w:t>
            </w:r>
            <w:r w:rsidR="00182061" w:rsidRPr="00834874">
              <w:rPr>
                <w:sz w:val="22"/>
                <w:szCs w:val="22"/>
                <w:lang w:val="bg-BG"/>
              </w:rPr>
              <w:t>к</w:t>
            </w:r>
            <w:r w:rsidR="009F7DAE" w:rsidRPr="00834874">
              <w:rPr>
                <w:sz w:val="22"/>
                <w:szCs w:val="22"/>
                <w:lang w:val="bg-BG"/>
              </w:rPr>
              <w:t xml:space="preserve">огато </w:t>
            </w:r>
            <w:r w:rsidR="00182061" w:rsidRPr="00834874">
              <w:rPr>
                <w:sz w:val="22"/>
                <w:szCs w:val="22"/>
                <w:lang w:val="bg-BG"/>
              </w:rPr>
              <w:t xml:space="preserve">недвижим </w:t>
            </w:r>
            <w:r w:rsidR="009F7DAE" w:rsidRPr="00834874">
              <w:rPr>
                <w:sz w:val="22"/>
                <w:szCs w:val="22"/>
                <w:lang w:val="bg-BG"/>
              </w:rPr>
              <w:t xml:space="preserve">имот се придобива по наследство </w:t>
            </w:r>
          </w:p>
        </w:tc>
      </w:tr>
    </w:tbl>
    <w:p w14:paraId="090328D5" w14:textId="77777777" w:rsidR="004E280B" w:rsidRDefault="004E280B" w:rsidP="009A25DB">
      <w:pPr>
        <w:ind w:left="8647" w:hanging="6"/>
        <w:rPr>
          <w:b/>
          <w:lang w:val="bg-BG"/>
        </w:rPr>
      </w:pPr>
    </w:p>
    <w:p w14:paraId="59422EA5" w14:textId="77777777" w:rsidR="0056751B" w:rsidRDefault="0056751B" w:rsidP="009A25DB">
      <w:pPr>
        <w:ind w:left="8647" w:hanging="6"/>
        <w:rPr>
          <w:b/>
          <w:lang w:val="bg-BG"/>
        </w:rPr>
      </w:pPr>
    </w:p>
    <w:p w14:paraId="5B0463C7" w14:textId="77777777" w:rsidR="00834874" w:rsidRDefault="00834874" w:rsidP="009A25DB">
      <w:pPr>
        <w:ind w:left="8647" w:hanging="6"/>
        <w:rPr>
          <w:b/>
          <w:lang w:val="bg-BG"/>
        </w:rPr>
      </w:pPr>
    </w:p>
    <w:p w14:paraId="5274C274" w14:textId="77777777" w:rsidR="00834874" w:rsidRDefault="00834874" w:rsidP="009A25DB">
      <w:pPr>
        <w:ind w:left="8647" w:hanging="6"/>
        <w:rPr>
          <w:b/>
          <w:lang w:val="bg-BG"/>
        </w:rPr>
      </w:pPr>
    </w:p>
    <w:p w14:paraId="6454AAF7" w14:textId="77777777" w:rsidR="00834874" w:rsidRDefault="00834874" w:rsidP="009A25DB">
      <w:pPr>
        <w:ind w:left="8647" w:hanging="6"/>
        <w:rPr>
          <w:b/>
          <w:lang w:val="bg-BG"/>
        </w:rPr>
      </w:pPr>
    </w:p>
    <w:p w14:paraId="1F2FA2DE" w14:textId="77777777" w:rsidR="00834874" w:rsidRDefault="00834874" w:rsidP="009A25DB">
      <w:pPr>
        <w:ind w:left="8647" w:hanging="6"/>
        <w:rPr>
          <w:b/>
          <w:lang w:val="bg-BG"/>
        </w:rPr>
      </w:pPr>
    </w:p>
    <w:p w14:paraId="0187F006" w14:textId="77777777" w:rsidR="00832FC9" w:rsidRDefault="00832FC9" w:rsidP="009A25DB">
      <w:pPr>
        <w:ind w:left="8647" w:hanging="6"/>
        <w:rPr>
          <w:b/>
          <w:lang w:val="bg-BG"/>
        </w:rPr>
      </w:pPr>
    </w:p>
    <w:p w14:paraId="570FD3B2" w14:textId="77777777" w:rsidR="00832FC9" w:rsidRDefault="00832FC9" w:rsidP="009A25DB">
      <w:pPr>
        <w:ind w:left="8647" w:hanging="6"/>
        <w:rPr>
          <w:b/>
          <w:lang w:val="bg-BG"/>
        </w:rPr>
      </w:pPr>
    </w:p>
    <w:p w14:paraId="15393261" w14:textId="77777777" w:rsidR="00FD030C" w:rsidRPr="00406809" w:rsidRDefault="00FD030C" w:rsidP="009A25DB">
      <w:pPr>
        <w:ind w:left="8647" w:hanging="6"/>
        <w:rPr>
          <w:b/>
          <w:lang w:val="bg-BG"/>
        </w:rPr>
      </w:pPr>
      <w:r w:rsidRPr="00406809">
        <w:rPr>
          <w:b/>
          <w:lang w:val="bg-BG"/>
        </w:rPr>
        <w:t xml:space="preserve">ЧАСТ І </w:t>
      </w:r>
    </w:p>
    <w:p w14:paraId="4E4E6298" w14:textId="77777777" w:rsidR="00762AAB" w:rsidRDefault="00762AAB" w:rsidP="003C6F2F">
      <w:pPr>
        <w:pStyle w:val="Heading1"/>
        <w:tabs>
          <w:tab w:val="left" w:pos="3686"/>
        </w:tabs>
        <w:rPr>
          <w:rFonts w:ascii="Times New Roman" w:hAnsi="Times New Roman"/>
          <w:sz w:val="22"/>
          <w:szCs w:val="22"/>
        </w:rPr>
      </w:pPr>
    </w:p>
    <w:p w14:paraId="30293344" w14:textId="77777777" w:rsidR="009F7DAE" w:rsidRDefault="009F7DAE" w:rsidP="003C6F2F">
      <w:pPr>
        <w:pStyle w:val="Heading1"/>
        <w:tabs>
          <w:tab w:val="left" w:pos="3686"/>
        </w:tabs>
        <w:rPr>
          <w:rFonts w:ascii="Times New Roman" w:hAnsi="Times New Roman"/>
          <w:sz w:val="22"/>
          <w:szCs w:val="22"/>
        </w:rPr>
      </w:pPr>
      <w:r w:rsidRPr="00AE772E">
        <w:rPr>
          <w:rFonts w:ascii="Times New Roman" w:hAnsi="Times New Roman"/>
          <w:sz w:val="22"/>
          <w:szCs w:val="22"/>
        </w:rPr>
        <w:t>Д Е К Л</w:t>
      </w:r>
      <w:r w:rsidR="000F6024" w:rsidRPr="00AE772E">
        <w:rPr>
          <w:rFonts w:ascii="Times New Roman" w:hAnsi="Times New Roman"/>
          <w:sz w:val="22"/>
          <w:szCs w:val="22"/>
        </w:rPr>
        <w:t xml:space="preserve"> </w:t>
      </w:r>
      <w:r w:rsidRPr="00AE772E">
        <w:rPr>
          <w:rFonts w:ascii="Times New Roman" w:hAnsi="Times New Roman"/>
          <w:sz w:val="22"/>
          <w:szCs w:val="22"/>
        </w:rPr>
        <w:t>А Р А Ц</w:t>
      </w:r>
      <w:r w:rsidR="00A842AB" w:rsidRPr="00AE772E">
        <w:rPr>
          <w:rFonts w:ascii="Times New Roman" w:hAnsi="Times New Roman"/>
          <w:sz w:val="22"/>
          <w:szCs w:val="22"/>
        </w:rPr>
        <w:t xml:space="preserve"> </w:t>
      </w:r>
      <w:r w:rsidRPr="00AE772E">
        <w:rPr>
          <w:rFonts w:ascii="Times New Roman" w:hAnsi="Times New Roman"/>
          <w:sz w:val="22"/>
          <w:szCs w:val="22"/>
        </w:rPr>
        <w:t>И Я</w:t>
      </w:r>
    </w:p>
    <w:p w14:paraId="37A08D92" w14:textId="77777777" w:rsidR="005C40D0" w:rsidRPr="009B6735" w:rsidRDefault="005C40D0" w:rsidP="003C6F2F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3106"/>
        <w:gridCol w:w="2012"/>
        <w:gridCol w:w="3995"/>
      </w:tblGrid>
      <w:tr w:rsidR="009F7DAE" w:rsidRPr="005544C1" w14:paraId="0232ECA7" w14:textId="77777777" w:rsidTr="00AE772E">
        <w:tc>
          <w:tcPr>
            <w:tcW w:w="918" w:type="dxa"/>
          </w:tcPr>
          <w:p w14:paraId="2563FA06" w14:textId="77777777" w:rsidR="009F7DAE" w:rsidRPr="00182061" w:rsidRDefault="00307C70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о</w:t>
            </w:r>
            <w:r w:rsidR="009F7DAE" w:rsidRPr="00182061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B85CF" w14:textId="77777777" w:rsidR="009F7DAE" w:rsidRPr="00182061" w:rsidRDefault="009F7DAE" w:rsidP="002F10E3">
            <w:pPr>
              <w:pStyle w:val="Heading2"/>
              <w:ind w:left="-67" w:firstLine="67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14:paraId="28C91092" w14:textId="77777777" w:rsidR="009F7DAE" w:rsidRPr="00182061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79F" w14:textId="77777777" w:rsidR="009F7DAE" w:rsidRPr="00182061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14:paraId="76AD66A1" w14:textId="77777777" w:rsidR="009F7DAE" w:rsidRPr="003304E7" w:rsidRDefault="005F288C" w:rsidP="003B4F64">
      <w:pPr>
        <w:ind w:left="720" w:firstLine="2115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</w:t>
      </w:r>
      <w:r w:rsidR="00A23DBA" w:rsidRPr="003304E7">
        <w:rPr>
          <w:i/>
          <w:sz w:val="16"/>
          <w:szCs w:val="16"/>
          <w:lang w:val="bg-BG"/>
        </w:rPr>
        <w:t xml:space="preserve">трите имена </w:t>
      </w:r>
      <w:r w:rsidRPr="003304E7">
        <w:rPr>
          <w:i/>
          <w:sz w:val="16"/>
          <w:szCs w:val="16"/>
          <w:lang w:val="bg-BG"/>
        </w:rPr>
        <w:t xml:space="preserve"> на лицето, наименование на предприятието/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270"/>
        <w:gridCol w:w="270"/>
        <w:gridCol w:w="270"/>
        <w:gridCol w:w="99"/>
        <w:gridCol w:w="171"/>
        <w:gridCol w:w="9"/>
        <w:gridCol w:w="261"/>
        <w:gridCol w:w="9"/>
        <w:gridCol w:w="261"/>
        <w:gridCol w:w="270"/>
        <w:gridCol w:w="270"/>
        <w:gridCol w:w="270"/>
        <w:gridCol w:w="99"/>
        <w:gridCol w:w="171"/>
        <w:gridCol w:w="270"/>
        <w:gridCol w:w="99"/>
        <w:gridCol w:w="171"/>
        <w:gridCol w:w="270"/>
        <w:gridCol w:w="717"/>
        <w:gridCol w:w="12"/>
        <w:gridCol w:w="720"/>
        <w:gridCol w:w="42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C77A2" w:rsidRPr="00913CB0" w14:paraId="41A4EB8B" w14:textId="77777777">
        <w:tc>
          <w:tcPr>
            <w:tcW w:w="7196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735E2" w14:textId="77777777" w:rsidR="00EC77A2" w:rsidRPr="009B6735" w:rsidRDefault="00EC77A2" w:rsidP="001858D9">
            <w:pPr>
              <w:rPr>
                <w:sz w:val="22"/>
                <w:szCs w:val="22"/>
                <w:lang w:val="ru-RU"/>
              </w:rPr>
            </w:pPr>
            <w:r w:rsidRPr="00BB6708">
              <w:rPr>
                <w:sz w:val="22"/>
                <w:szCs w:val="22"/>
                <w:lang w:val="bg-BG"/>
              </w:rPr>
              <w:t>ЕГН/ЛНЧ</w:t>
            </w:r>
            <w:r w:rsidR="00190A1F">
              <w:rPr>
                <w:sz w:val="22"/>
                <w:szCs w:val="22"/>
                <w:lang w:val="bg-BG"/>
              </w:rPr>
              <w:t>/ЛН</w:t>
            </w:r>
            <w:r w:rsidRPr="00BB6708">
              <w:rPr>
                <w:sz w:val="22"/>
                <w:szCs w:val="22"/>
                <w:lang w:val="bg-BG"/>
              </w:rPr>
              <w:t xml:space="preserve"> или служебен № за чужд гражданин/ </w:t>
            </w:r>
          </w:p>
        </w:tc>
        <w:tc>
          <w:tcPr>
            <w:tcW w:w="283" w:type="dxa"/>
            <w:tcBorders>
              <w:left w:val="nil"/>
            </w:tcBorders>
          </w:tcPr>
          <w:p w14:paraId="47EB188F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211A10B9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00005CD5" w14:textId="77777777" w:rsidR="00EC77A2" w:rsidRPr="00BB6708" w:rsidRDefault="00EC77A2" w:rsidP="009709F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28F5FFC4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0061D860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44B697CB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2BEA1413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4E10F026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7AD9B413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0CDE27AE" w14:textId="77777777"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</w:tr>
      <w:tr w:rsidR="002D454B" w:rsidRPr="005D61CD" w14:paraId="032C485A" w14:textId="77777777" w:rsidTr="003C6F2F">
        <w:trPr>
          <w:gridAfter w:val="14"/>
          <w:wAfter w:w="4712" w:type="dxa"/>
        </w:trPr>
        <w:tc>
          <w:tcPr>
            <w:tcW w:w="1809" w:type="dxa"/>
            <w:gridSpan w:val="2"/>
          </w:tcPr>
          <w:p w14:paraId="6EED0936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ЕИК</w:t>
            </w:r>
          </w:p>
        </w:tc>
        <w:tc>
          <w:tcPr>
            <w:tcW w:w="270" w:type="dxa"/>
          </w:tcPr>
          <w:p w14:paraId="16875508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60D5C37C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03B95301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14:paraId="77B1F080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14:paraId="006465F9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14:paraId="26A8C485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3387EB99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0066272D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69F98D9C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14:paraId="25BA9695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022F8C21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14:paraId="751F71BA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525ADF10" w14:textId="77777777"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</w:tr>
      <w:tr w:rsidR="009F7DAE" w:rsidRPr="005D61CD" w14:paraId="3F9726E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8"/>
          </w:tcPr>
          <w:p w14:paraId="54E04883" w14:textId="77777777" w:rsidR="009F7DAE" w:rsidRPr="005D61CD" w:rsidRDefault="00793226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Постоянен адрес/седалище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4A9CB0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869E747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5261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7DAE" w:rsidRPr="005D61CD" w14:paraId="4841F2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8"/>
          </w:tcPr>
          <w:p w14:paraId="24BD748B" w14:textId="77777777" w:rsidR="009F7DAE" w:rsidRPr="005D61CD" w:rsidRDefault="007825E5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Адрес за кореспонденция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2CCA8C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8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8630C5D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2BC5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14:paraId="1BD8EA1A" w14:textId="77777777" w:rsidTr="002F1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14:paraId="24F52289" w14:textId="77777777" w:rsidR="009F7DAE" w:rsidRPr="005D61CD" w:rsidRDefault="007825E5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proofErr w:type="spellStart"/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л</w:t>
            </w:r>
            <w:r w:rsidR="00793226" w:rsidRPr="005D61CD">
              <w:rPr>
                <w:rFonts w:ascii="Times New Roman" w:hAnsi="Times New Roman"/>
                <w:b w:val="0"/>
                <w:sz w:val="22"/>
                <w:szCs w:val="22"/>
              </w:rPr>
              <w:t>.к</w:t>
            </w:r>
            <w:proofErr w:type="spellEnd"/>
            <w:r w:rsidR="00793226" w:rsidRPr="005D61CD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№</w:t>
            </w:r>
          </w:p>
        </w:tc>
        <w:tc>
          <w:tcPr>
            <w:tcW w:w="1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A85A" w14:textId="77777777" w:rsidR="009F7DAE" w:rsidRPr="005D61CD" w:rsidRDefault="009F7DAE" w:rsidP="002F10E3">
            <w:pPr>
              <w:pStyle w:val="Heading2"/>
              <w:tabs>
                <w:tab w:val="left" w:pos="835"/>
              </w:tabs>
              <w:ind w:left="-67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620" w:type="dxa"/>
            <w:gridSpan w:val="9"/>
            <w:tcBorders>
              <w:top w:val="single" w:sz="4" w:space="0" w:color="auto"/>
              <w:left w:val="nil"/>
            </w:tcBorders>
          </w:tcPr>
          <w:p w14:paraId="44596295" w14:textId="77777777" w:rsidR="009F7DAE" w:rsidRPr="005D61CD" w:rsidRDefault="00033A6C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и</w:t>
            </w:r>
            <w:r w:rsidR="00793226" w:rsidRPr="005D61CD">
              <w:rPr>
                <w:rFonts w:ascii="Times New Roman" w:hAnsi="Times New Roman"/>
                <w:b w:val="0"/>
                <w:sz w:val="22"/>
                <w:szCs w:val="22"/>
              </w:rPr>
              <w:t>здадена на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27B889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2167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7511711D" w14:textId="77777777" w:rsidR="009F7DAE" w:rsidRPr="005D61CD" w:rsidRDefault="00F56C88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59C0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14:paraId="64D12740" w14:textId="77777777" w:rsidTr="002F1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14:paraId="6B99A8A1" w14:textId="77777777" w:rsidR="009F7DAE" w:rsidRPr="005D61CD" w:rsidRDefault="000D45B7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ч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рез</w:t>
            </w:r>
          </w:p>
        </w:tc>
        <w:tc>
          <w:tcPr>
            <w:tcW w:w="22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E729BE" w14:textId="77777777" w:rsidR="009F7DAE" w:rsidRPr="005D61CD" w:rsidRDefault="009F7DAE" w:rsidP="002F10E3">
            <w:pPr>
              <w:pStyle w:val="Heading2"/>
              <w:ind w:left="-67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F391E3D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D731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6DBA1C9" w14:textId="77777777" w:rsidR="009F7DAE" w:rsidRPr="003304E7" w:rsidRDefault="00793226" w:rsidP="00BB6708">
      <w:pPr>
        <w:ind w:left="2880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</w:t>
      </w:r>
      <w:r w:rsidR="00856020" w:rsidRPr="003304E7">
        <w:rPr>
          <w:i/>
          <w:sz w:val="16"/>
          <w:szCs w:val="16"/>
          <w:lang w:val="bg-BG"/>
        </w:rPr>
        <w:t>трите имена</w:t>
      </w:r>
      <w:r w:rsidR="00B53AB9" w:rsidRPr="003304E7">
        <w:rPr>
          <w:i/>
          <w:sz w:val="16"/>
          <w:szCs w:val="16"/>
          <w:lang w:val="bg-BG"/>
        </w:rPr>
        <w:t xml:space="preserve"> на</w:t>
      </w:r>
      <w:r w:rsidRPr="003304E7">
        <w:rPr>
          <w:i/>
          <w:sz w:val="16"/>
          <w:szCs w:val="16"/>
          <w:lang w:val="bg-BG"/>
        </w:rPr>
        <w:t xml:space="preserve"> </w:t>
      </w:r>
      <w:r w:rsidR="00091DA5" w:rsidRPr="003304E7">
        <w:rPr>
          <w:i/>
          <w:sz w:val="16"/>
          <w:szCs w:val="16"/>
          <w:lang w:val="bg-BG"/>
        </w:rPr>
        <w:t>представ</w:t>
      </w:r>
      <w:r w:rsidR="00856020" w:rsidRPr="003304E7">
        <w:rPr>
          <w:i/>
          <w:sz w:val="16"/>
          <w:szCs w:val="16"/>
          <w:lang w:val="bg-BG"/>
        </w:rPr>
        <w:t>ителя</w:t>
      </w:r>
      <w:r w:rsidR="00B53AB9" w:rsidRPr="003304E7">
        <w:rPr>
          <w:i/>
          <w:sz w:val="16"/>
          <w:szCs w:val="16"/>
          <w:lang w:val="bg-BG"/>
        </w:rPr>
        <w:t xml:space="preserve"> или пълномощника</w:t>
      </w:r>
      <w:r w:rsidRPr="003304E7">
        <w:rPr>
          <w:i/>
          <w:sz w:val="16"/>
          <w:szCs w:val="16"/>
          <w:lang w:val="bg-BG"/>
        </w:rPr>
        <w:t>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10"/>
        <w:gridCol w:w="180"/>
        <w:gridCol w:w="270"/>
        <w:gridCol w:w="1170"/>
        <w:gridCol w:w="540"/>
        <w:gridCol w:w="1158"/>
        <w:gridCol w:w="12"/>
        <w:gridCol w:w="720"/>
        <w:gridCol w:w="42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F7DAE" w:rsidRPr="00913CB0" w14:paraId="7E2A5731" w14:textId="77777777">
        <w:tc>
          <w:tcPr>
            <w:tcW w:w="71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DA6632" w14:textId="77777777" w:rsidR="009F7DAE" w:rsidRPr="005D61CD" w:rsidRDefault="001773E5" w:rsidP="001858D9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ЕГН/ЛНЧ</w:t>
            </w:r>
            <w:r w:rsidR="00190A1F">
              <w:rPr>
                <w:sz w:val="22"/>
                <w:szCs w:val="22"/>
                <w:lang w:val="bg-BG"/>
              </w:rPr>
              <w:t>/ЛН</w:t>
            </w:r>
            <w:r w:rsidRPr="005D61CD">
              <w:rPr>
                <w:sz w:val="22"/>
                <w:szCs w:val="22"/>
                <w:lang w:val="bg-BG"/>
              </w:rPr>
              <w:t xml:space="preserve"> или </w:t>
            </w:r>
            <w:r w:rsidR="00D26C9D" w:rsidRPr="005D61CD">
              <w:rPr>
                <w:sz w:val="22"/>
                <w:szCs w:val="22"/>
                <w:lang w:val="bg-BG"/>
              </w:rPr>
              <w:t>служебен</w:t>
            </w:r>
            <w:r w:rsidR="00661E3A" w:rsidRPr="005D61CD">
              <w:rPr>
                <w:sz w:val="22"/>
                <w:szCs w:val="22"/>
                <w:lang w:val="bg-BG"/>
              </w:rPr>
              <w:t xml:space="preserve"> № </w:t>
            </w:r>
            <w:r w:rsidRPr="005D61CD">
              <w:rPr>
                <w:sz w:val="22"/>
                <w:szCs w:val="22"/>
                <w:lang w:val="bg-BG"/>
              </w:rPr>
              <w:t>за чужд гражданин/</w:t>
            </w:r>
            <w:r w:rsidR="009F7DAE" w:rsidRPr="005D61CD"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</w:tcPr>
          <w:p w14:paraId="3F8F85A0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00060F8A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038ECE65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1890A115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7F806016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7AF3223F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5C75B50F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2AAFE920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14:paraId="398F40F3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14:paraId="47BB7954" w14:textId="77777777"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</w:tr>
      <w:tr w:rsidR="009F7DAE" w:rsidRPr="005D61CD" w14:paraId="5BB189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3"/>
          </w:tcPr>
          <w:p w14:paraId="395FDE2C" w14:textId="77777777" w:rsidR="009F7DAE" w:rsidRPr="005D61CD" w:rsidRDefault="00B640D1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Адрес за кореспонденция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DB2310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DCF7ED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1425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7DAE" w:rsidRPr="005D61CD" w14:paraId="3DF5E37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" w:type="dxa"/>
          </w:tcPr>
          <w:p w14:paraId="44E6D84F" w14:textId="77777777" w:rsidR="009F7DAE" w:rsidRPr="005D61CD" w:rsidRDefault="00C46AF4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proofErr w:type="spellStart"/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л</w:t>
            </w:r>
            <w:r w:rsidR="008879E0" w:rsidRPr="005D61CD">
              <w:rPr>
                <w:rFonts w:ascii="Times New Roman" w:hAnsi="Times New Roman"/>
                <w:b w:val="0"/>
                <w:sz w:val="22"/>
                <w:szCs w:val="22"/>
              </w:rPr>
              <w:t>.к</w:t>
            </w:r>
            <w:proofErr w:type="spellEnd"/>
            <w:r w:rsidR="008879E0" w:rsidRPr="005D61CD">
              <w:rPr>
                <w:rFonts w:ascii="Times New Roman" w:hAnsi="Times New Roman"/>
                <w:b w:val="0"/>
                <w:sz w:val="22"/>
                <w:szCs w:val="22"/>
              </w:rPr>
              <w:t>. №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2B4F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</w:tcBorders>
          </w:tcPr>
          <w:p w14:paraId="4C5B6305" w14:textId="77777777" w:rsidR="009F7DAE" w:rsidRPr="005D61CD" w:rsidRDefault="00823DCC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и</w:t>
            </w:r>
            <w:r w:rsidR="00085DB2" w:rsidRPr="005D61CD">
              <w:rPr>
                <w:rFonts w:ascii="Times New Roman" w:hAnsi="Times New Roman"/>
                <w:b w:val="0"/>
                <w:sz w:val="22"/>
                <w:szCs w:val="22"/>
              </w:rPr>
              <w:t>з</w:t>
            </w:r>
            <w:r w:rsidR="008879E0" w:rsidRPr="005D61CD">
              <w:rPr>
                <w:rFonts w:ascii="Times New Roman" w:hAnsi="Times New Roman"/>
                <w:b w:val="0"/>
                <w:sz w:val="22"/>
                <w:szCs w:val="22"/>
              </w:rPr>
              <w:t>дадена 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14:paraId="68F2912E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CB86DCC" w14:textId="77777777"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14:paraId="0A590E05" w14:textId="77777777" w:rsidR="009F7DAE" w:rsidRPr="005D61CD" w:rsidRDefault="00F56C88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B804E" w14:textId="77777777" w:rsidR="009F7DAE" w:rsidRPr="005D61CD" w:rsidRDefault="009F7DAE" w:rsidP="008401B1">
            <w:pPr>
              <w:pStyle w:val="Heading2"/>
              <w:ind w:right="-533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14:paraId="0AAD4E0A" w14:textId="77777777" w:rsidTr="003C6F2F">
        <w:tc>
          <w:tcPr>
            <w:tcW w:w="2718" w:type="dxa"/>
            <w:gridSpan w:val="2"/>
          </w:tcPr>
          <w:p w14:paraId="1D2314E2" w14:textId="77777777" w:rsidR="009F7DAE" w:rsidRPr="005D61CD" w:rsidRDefault="00E0437E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П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ълномощно, заверено на</w:t>
            </w:r>
          </w:p>
        </w:tc>
        <w:tc>
          <w:tcPr>
            <w:tcW w:w="3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E9BB" w14:textId="77777777"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</w:tcPr>
          <w:p w14:paraId="19E79DA7" w14:textId="77777777" w:rsidR="009F7DAE" w:rsidRPr="005D61CD" w:rsidRDefault="00F56C88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C6AA" w14:textId="77777777" w:rsidR="009F7DAE" w:rsidRPr="005D61CD" w:rsidRDefault="009F7DAE" w:rsidP="008401B1">
            <w:pPr>
              <w:pStyle w:val="Heading2"/>
              <w:ind w:right="-533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59786C9" w14:textId="77777777" w:rsidR="005C40D0" w:rsidRDefault="005C40D0" w:rsidP="00BB6708">
      <w:pPr>
        <w:ind w:right="284"/>
        <w:jc w:val="both"/>
        <w:rPr>
          <w:b/>
          <w:sz w:val="22"/>
          <w:szCs w:val="22"/>
          <w:lang w:val="bg-BG"/>
        </w:rPr>
      </w:pPr>
    </w:p>
    <w:p w14:paraId="111AACDB" w14:textId="77777777" w:rsidR="0097105E" w:rsidRPr="005D61CD" w:rsidRDefault="00307C70" w:rsidP="00DC4B5A">
      <w:pPr>
        <w:jc w:val="both"/>
        <w:rPr>
          <w:b/>
          <w:sz w:val="22"/>
          <w:szCs w:val="22"/>
          <w:lang w:val="bg-BG"/>
        </w:rPr>
      </w:pPr>
      <w:r w:rsidRPr="00AE772E">
        <w:rPr>
          <w:b/>
          <w:sz w:val="22"/>
          <w:szCs w:val="22"/>
          <w:lang w:val="bg-BG"/>
        </w:rPr>
        <w:t>2</w:t>
      </w:r>
      <w:r w:rsidR="0097105E" w:rsidRPr="005D61CD">
        <w:rPr>
          <w:b/>
          <w:sz w:val="22"/>
          <w:szCs w:val="22"/>
          <w:lang w:val="bg-BG"/>
        </w:rPr>
        <w:t xml:space="preserve">. </w:t>
      </w:r>
      <w:r w:rsidR="00A842AB" w:rsidRPr="005D61CD">
        <w:rPr>
          <w:b/>
          <w:sz w:val="22"/>
          <w:szCs w:val="22"/>
          <w:lang w:val="bg-BG"/>
        </w:rPr>
        <w:t xml:space="preserve">Настоящата декларация подавам </w:t>
      </w:r>
      <w:r w:rsidR="00832D9F" w:rsidRPr="005D61CD">
        <w:rPr>
          <w:b/>
          <w:sz w:val="22"/>
          <w:szCs w:val="22"/>
          <w:lang w:val="bg-BG"/>
        </w:rPr>
        <w:t>в качеството си на собственик/</w:t>
      </w:r>
      <w:r w:rsidR="00DA2364" w:rsidRPr="005D61CD">
        <w:rPr>
          <w:b/>
          <w:sz w:val="22"/>
          <w:szCs w:val="22"/>
          <w:lang w:val="bg-BG"/>
        </w:rPr>
        <w:t>лице, на което е предоставено правото на управление/</w:t>
      </w:r>
      <w:r w:rsidR="00832D9F" w:rsidRPr="005D61CD">
        <w:rPr>
          <w:b/>
          <w:sz w:val="22"/>
          <w:szCs w:val="22"/>
          <w:lang w:val="bg-BG"/>
        </w:rPr>
        <w:t>по</w:t>
      </w:r>
      <w:r w:rsidR="009B3BBB" w:rsidRPr="005D61CD">
        <w:rPr>
          <w:b/>
          <w:sz w:val="22"/>
          <w:szCs w:val="22"/>
          <w:lang w:val="bg-BG"/>
        </w:rPr>
        <w:t>л</w:t>
      </w:r>
      <w:r w:rsidR="00832D9F" w:rsidRPr="005D61CD">
        <w:rPr>
          <w:b/>
          <w:sz w:val="22"/>
          <w:szCs w:val="22"/>
          <w:lang w:val="bg-BG"/>
        </w:rPr>
        <w:t>звател</w:t>
      </w:r>
      <w:r w:rsidR="008E5EBE" w:rsidRPr="005D61CD">
        <w:rPr>
          <w:b/>
          <w:sz w:val="22"/>
          <w:szCs w:val="22"/>
          <w:lang w:val="bg-BG"/>
        </w:rPr>
        <w:t xml:space="preserve">/концесионер </w:t>
      </w:r>
      <w:r w:rsidR="00A842AB" w:rsidRPr="005D61CD">
        <w:rPr>
          <w:b/>
          <w:sz w:val="22"/>
          <w:szCs w:val="22"/>
          <w:lang w:val="bg-BG"/>
        </w:rPr>
        <w:t xml:space="preserve">на следното основание </w:t>
      </w:r>
      <w:r w:rsidR="00F0772B" w:rsidRPr="003304E7">
        <w:rPr>
          <w:i/>
          <w:sz w:val="16"/>
          <w:szCs w:val="16"/>
          <w:lang w:val="bg-BG"/>
        </w:rPr>
        <w:t>/</w:t>
      </w:r>
      <w:r w:rsidR="00A842AB" w:rsidRPr="003304E7">
        <w:rPr>
          <w:i/>
          <w:sz w:val="16"/>
          <w:szCs w:val="16"/>
          <w:lang w:val="bg-BG"/>
        </w:rPr>
        <w:t xml:space="preserve">отбележете с </w:t>
      </w:r>
      <w:r w:rsidR="0097105E" w:rsidRPr="003304E7">
        <w:rPr>
          <w:i/>
          <w:sz w:val="16"/>
          <w:szCs w:val="16"/>
          <w:lang w:val="bg-BG"/>
        </w:rPr>
        <w:t>"</w:t>
      </w:r>
      <w:r w:rsidR="00A842AB" w:rsidRPr="003304E7">
        <w:rPr>
          <w:i/>
          <w:sz w:val="16"/>
          <w:szCs w:val="16"/>
          <w:lang w:val="bg-BG"/>
        </w:rPr>
        <w:t>х</w:t>
      </w:r>
      <w:r w:rsidR="0097105E" w:rsidRPr="003304E7">
        <w:rPr>
          <w:i/>
          <w:sz w:val="16"/>
          <w:szCs w:val="16"/>
          <w:lang w:val="bg-BG"/>
        </w:rPr>
        <w:t>"</w:t>
      </w:r>
      <w:r w:rsidR="00F0772B" w:rsidRPr="003304E7">
        <w:rPr>
          <w:i/>
          <w:sz w:val="16"/>
          <w:szCs w:val="16"/>
          <w:lang w:val="bg-BG"/>
        </w:rPr>
        <w:t>/</w:t>
      </w:r>
      <w:r w:rsidR="0097105E" w:rsidRPr="003304E7">
        <w:rPr>
          <w:i/>
          <w:sz w:val="16"/>
          <w:szCs w:val="16"/>
          <w:lang w:val="bg-BG"/>
        </w:rPr>
        <w:t>:</w:t>
      </w:r>
    </w:p>
    <w:p w14:paraId="47660D3F" w14:textId="77777777" w:rsidR="00EA5750" w:rsidRPr="002B1696" w:rsidRDefault="00307C70" w:rsidP="00EA5750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9D441C">
        <w:rPr>
          <w:sz w:val="22"/>
          <w:szCs w:val="22"/>
          <w:lang w:val="bg-BG"/>
        </w:rPr>
        <w:t>придобиване на имот</w:t>
      </w:r>
      <w:r w:rsidR="00873524">
        <w:rPr>
          <w:sz w:val="22"/>
          <w:szCs w:val="22"/>
          <w:lang w:val="bg-BG"/>
        </w:rPr>
        <w:t xml:space="preserve">, включително предоставяне на право на управление върху държавен/общински </w:t>
      </w:r>
      <w:r w:rsidR="00873524" w:rsidRPr="002B1696">
        <w:rPr>
          <w:sz w:val="22"/>
          <w:szCs w:val="22"/>
          <w:lang w:val="bg-BG"/>
        </w:rPr>
        <w:t>имот</w:t>
      </w:r>
    </w:p>
    <w:p w14:paraId="311712DD" w14:textId="77777777" w:rsidR="001E7576" w:rsidRPr="00D3325F" w:rsidRDefault="001E2E09" w:rsidP="001E2E09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BC00CA">
        <w:rPr>
          <w:sz w:val="22"/>
          <w:szCs w:val="22"/>
          <w:lang w:val="bg-BG"/>
        </w:rPr>
        <w:t xml:space="preserve">учредяване на право на </w:t>
      </w:r>
      <w:r w:rsidR="00FF3F5C" w:rsidRPr="00BC00CA">
        <w:rPr>
          <w:sz w:val="22"/>
          <w:szCs w:val="22"/>
          <w:lang w:val="bg-BG"/>
        </w:rPr>
        <w:t>ползване /</w:t>
      </w:r>
      <w:r w:rsidRPr="00BC00CA">
        <w:rPr>
          <w:sz w:val="22"/>
          <w:szCs w:val="22"/>
          <w:lang w:val="bg-BG"/>
        </w:rPr>
        <w:t xml:space="preserve">концесия </w:t>
      </w:r>
      <w:r w:rsidR="001E5D39" w:rsidRPr="00BC00CA">
        <w:rPr>
          <w:sz w:val="22"/>
          <w:szCs w:val="22"/>
          <w:lang w:val="bg-BG"/>
        </w:rPr>
        <w:t>върху</w:t>
      </w:r>
      <w:r w:rsidR="00655C77" w:rsidRPr="00BC00CA">
        <w:rPr>
          <w:sz w:val="22"/>
          <w:szCs w:val="22"/>
          <w:lang w:val="bg-BG"/>
        </w:rPr>
        <w:t xml:space="preserve"> </w:t>
      </w:r>
      <w:r w:rsidR="001E5D39" w:rsidRPr="007E6367">
        <w:rPr>
          <w:sz w:val="22"/>
          <w:szCs w:val="22"/>
          <w:lang w:val="bg-BG"/>
        </w:rPr>
        <w:t xml:space="preserve">имот </w:t>
      </w:r>
      <w:r w:rsidR="001E7576" w:rsidRPr="00594A24">
        <w:rPr>
          <w:sz w:val="22"/>
          <w:szCs w:val="22"/>
          <w:lang w:val="bg-BG"/>
        </w:rPr>
        <w:t xml:space="preserve">на </w:t>
      </w:r>
      <w:r w:rsidRPr="00D3325F">
        <w:rPr>
          <w:sz w:val="22"/>
          <w:szCs w:val="22"/>
          <w:lang w:val="bg-BG"/>
        </w:rPr>
        <w:t>предприятие</w:t>
      </w:r>
    </w:p>
    <w:p w14:paraId="4BFC59D4" w14:textId="4B592F21" w:rsidR="0097105E" w:rsidRPr="00D062A8" w:rsidRDefault="00084C8B" w:rsidP="00D062A8">
      <w:pPr>
        <w:pStyle w:val="ListParagraph"/>
        <w:numPr>
          <w:ilvl w:val="0"/>
          <w:numId w:val="26"/>
        </w:numPr>
        <w:rPr>
          <w:sz w:val="22"/>
          <w:szCs w:val="22"/>
          <w:lang w:val="bg-BG"/>
        </w:rPr>
      </w:pPr>
      <w:r w:rsidRPr="00084C8B">
        <w:rPr>
          <w:sz w:val="22"/>
          <w:szCs w:val="22"/>
          <w:lang w:val="bg-BG"/>
        </w:rPr>
        <w:t xml:space="preserve">промяна на друго обстоятелство, което има значение за определяне на данъка, извън изброените по чл. 14, ал. 2 – 5 от ЗМДТ </w:t>
      </w:r>
    </w:p>
    <w:p w14:paraId="2B0EE732" w14:textId="77777777" w:rsidR="00832D9F" w:rsidRPr="00784E1C" w:rsidRDefault="00307C70" w:rsidP="003C6F2F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4B45F6">
        <w:rPr>
          <w:sz w:val="22"/>
          <w:szCs w:val="22"/>
          <w:lang w:val="bg-BG"/>
        </w:rPr>
        <w:t>подаване на коригираща декларация</w:t>
      </w:r>
      <w:r w:rsidR="00B375C3" w:rsidRPr="004B45F6">
        <w:rPr>
          <w:sz w:val="22"/>
          <w:szCs w:val="22"/>
          <w:lang w:val="bg-BG"/>
        </w:rPr>
        <w:t xml:space="preserve">                                            </w:t>
      </w:r>
      <w:r w:rsidR="00DE496E" w:rsidRPr="004B45F6">
        <w:rPr>
          <w:sz w:val="22"/>
          <w:szCs w:val="22"/>
          <w:lang w:val="bg-BG"/>
        </w:rPr>
        <w:t xml:space="preserve">                                                                </w:t>
      </w:r>
    </w:p>
    <w:p w14:paraId="75C82015" w14:textId="77777777" w:rsidR="003961F3" w:rsidRDefault="003961F3" w:rsidP="0097105E">
      <w:pPr>
        <w:rPr>
          <w:b/>
          <w:sz w:val="22"/>
          <w:szCs w:val="22"/>
          <w:lang w:val="bg-BG"/>
        </w:rPr>
      </w:pPr>
    </w:p>
    <w:p w14:paraId="1983CB4E" w14:textId="77777777" w:rsidR="0097105E" w:rsidRPr="00AE772E" w:rsidRDefault="00307C70" w:rsidP="0097105E">
      <w:pPr>
        <w:rPr>
          <w:b/>
          <w:sz w:val="22"/>
          <w:szCs w:val="22"/>
          <w:lang w:val="bg-BG"/>
        </w:rPr>
      </w:pPr>
      <w:r w:rsidRPr="00AE772E">
        <w:rPr>
          <w:b/>
          <w:sz w:val="22"/>
          <w:szCs w:val="22"/>
          <w:lang w:val="bg-BG"/>
        </w:rPr>
        <w:t>3</w:t>
      </w:r>
      <w:r w:rsidR="0097105E" w:rsidRPr="00AE772E">
        <w:rPr>
          <w:b/>
          <w:sz w:val="22"/>
          <w:szCs w:val="22"/>
          <w:lang w:val="bg-BG"/>
        </w:rPr>
        <w:t xml:space="preserve">. Декларирам, че </w:t>
      </w:r>
      <w:r w:rsidR="00D9237F" w:rsidRPr="00AE772E">
        <w:rPr>
          <w:b/>
          <w:sz w:val="22"/>
          <w:szCs w:val="22"/>
          <w:lang w:val="bg-BG"/>
        </w:rPr>
        <w:t>описания</w:t>
      </w:r>
      <w:r w:rsidR="00DD0F41" w:rsidRPr="00AE772E">
        <w:rPr>
          <w:b/>
          <w:sz w:val="22"/>
          <w:szCs w:val="22"/>
          <w:lang w:val="bg-BG"/>
        </w:rPr>
        <w:t>т</w:t>
      </w:r>
      <w:r w:rsidR="00D9237F" w:rsidRPr="00AE772E">
        <w:rPr>
          <w:b/>
          <w:sz w:val="22"/>
          <w:szCs w:val="22"/>
          <w:lang w:val="bg-BG"/>
        </w:rPr>
        <w:t xml:space="preserve"> </w:t>
      </w:r>
      <w:r w:rsidR="0097105E" w:rsidRPr="00AE772E">
        <w:rPr>
          <w:b/>
          <w:sz w:val="22"/>
          <w:szCs w:val="22"/>
          <w:lang w:val="bg-BG"/>
        </w:rPr>
        <w:t xml:space="preserve">имот </w:t>
      </w:r>
      <w:r w:rsidR="00D9237F" w:rsidRPr="00AE772E">
        <w:rPr>
          <w:b/>
          <w:sz w:val="22"/>
          <w:szCs w:val="22"/>
          <w:lang w:val="bg-BG"/>
        </w:rPr>
        <w:t xml:space="preserve">има </w:t>
      </w:r>
      <w:r w:rsidR="0097105E" w:rsidRPr="00AE772E">
        <w:rPr>
          <w:b/>
          <w:sz w:val="22"/>
          <w:szCs w:val="22"/>
          <w:lang w:val="bg-BG"/>
        </w:rPr>
        <w:t>следните характеристики</w:t>
      </w:r>
      <w:r w:rsidR="000D304C" w:rsidRPr="00AE772E">
        <w:rPr>
          <w:b/>
          <w:sz w:val="22"/>
          <w:szCs w:val="22"/>
          <w:lang w:val="bg-BG"/>
        </w:rPr>
        <w:t xml:space="preserve"> /</w:t>
      </w:r>
      <w:r w:rsidR="000D304C" w:rsidRPr="003304E7">
        <w:rPr>
          <w:i/>
          <w:sz w:val="16"/>
          <w:szCs w:val="16"/>
          <w:lang w:val="bg-BG"/>
        </w:rPr>
        <w:t xml:space="preserve">отбележете с "х" </w:t>
      </w:r>
      <w:r w:rsidR="000D304C" w:rsidRPr="00762AAB">
        <w:rPr>
          <w:i/>
          <w:sz w:val="16"/>
          <w:szCs w:val="16"/>
          <w:lang w:val="bg-BG"/>
        </w:rPr>
        <w:t>или попълнете/</w:t>
      </w:r>
      <w:r w:rsidR="000D304C" w:rsidRPr="00762AAB">
        <w:rPr>
          <w:sz w:val="22"/>
          <w:szCs w:val="22"/>
          <w:lang w:val="bg-BG"/>
        </w:rPr>
        <w:t xml:space="preserve"> </w:t>
      </w:r>
      <w:r w:rsidR="0097105E" w:rsidRPr="00762AAB">
        <w:rPr>
          <w:b/>
          <w:sz w:val="22"/>
          <w:szCs w:val="22"/>
          <w:lang w:val="bg-BG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407"/>
        <w:gridCol w:w="810"/>
        <w:gridCol w:w="270"/>
        <w:gridCol w:w="1348"/>
        <w:gridCol w:w="270"/>
        <w:gridCol w:w="2282"/>
        <w:gridCol w:w="236"/>
      </w:tblGrid>
      <w:tr w:rsidR="0097105E" w:rsidRPr="00AE772E" w14:paraId="60F684E5" w14:textId="77777777" w:rsidTr="00190A1F">
        <w:tc>
          <w:tcPr>
            <w:tcW w:w="1951" w:type="dxa"/>
          </w:tcPr>
          <w:p w14:paraId="701B249B" w14:textId="77777777" w:rsidR="0097105E" w:rsidRPr="00AE772E" w:rsidRDefault="00307C70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3</w:t>
            </w:r>
            <w:r w:rsidR="0097105E" w:rsidRPr="00AE772E">
              <w:rPr>
                <w:sz w:val="22"/>
                <w:szCs w:val="22"/>
                <w:lang w:val="bg-BG"/>
              </w:rPr>
              <w:t>.1. Вид на</w:t>
            </w:r>
            <w:r w:rsidR="0073288F" w:rsidRPr="00AE772E">
              <w:rPr>
                <w:sz w:val="22"/>
                <w:szCs w:val="22"/>
                <w:lang w:val="bg-BG"/>
              </w:rPr>
              <w:t xml:space="preserve"> </w:t>
            </w:r>
            <w:r w:rsidR="0097105E" w:rsidRPr="00AE772E">
              <w:rPr>
                <w:sz w:val="22"/>
                <w:szCs w:val="22"/>
                <w:lang w:val="bg-BG"/>
              </w:rPr>
              <w:t>имота</w:t>
            </w:r>
          </w:p>
        </w:tc>
        <w:tc>
          <w:tcPr>
            <w:tcW w:w="407" w:type="dxa"/>
          </w:tcPr>
          <w:p w14:paraId="5C585421" w14:textId="77777777"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810" w:type="dxa"/>
          </w:tcPr>
          <w:p w14:paraId="43A05FB6" w14:textId="77777777"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ЗЕМЯ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AE44" w14:textId="77777777"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348" w:type="dxa"/>
            <w:tcBorders>
              <w:left w:val="nil"/>
            </w:tcBorders>
          </w:tcPr>
          <w:p w14:paraId="4F1E6F26" w14:textId="77777777" w:rsidR="0097105E" w:rsidRPr="00AE772E" w:rsidRDefault="0097105E" w:rsidP="00190A1F">
            <w:pPr>
              <w:ind w:left="248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 xml:space="preserve">СГРАДА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D5CD" w14:textId="77777777" w:rsidR="0097105E" w:rsidRPr="00AE772E" w:rsidRDefault="0097105E" w:rsidP="00190A1F">
            <w:pPr>
              <w:ind w:left="-483" w:right="-121"/>
              <w:rPr>
                <w:sz w:val="22"/>
                <w:szCs w:val="22"/>
                <w:lang w:val="bg-BG"/>
              </w:rPr>
            </w:pPr>
          </w:p>
        </w:tc>
        <w:tc>
          <w:tcPr>
            <w:tcW w:w="2282" w:type="dxa"/>
            <w:tcBorders>
              <w:left w:val="nil"/>
            </w:tcBorders>
          </w:tcPr>
          <w:p w14:paraId="180900E0" w14:textId="77777777" w:rsidR="0097105E" w:rsidRPr="00AE772E" w:rsidRDefault="0097105E" w:rsidP="00762AAB">
            <w:pPr>
              <w:ind w:left="331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 xml:space="preserve">ЗЕМЯ И </w:t>
            </w:r>
            <w:r w:rsidR="00762AAB">
              <w:rPr>
                <w:sz w:val="22"/>
                <w:szCs w:val="22"/>
                <w:lang w:val="bg-BG"/>
              </w:rPr>
              <w:t>С</w:t>
            </w:r>
            <w:r w:rsidRPr="00AE772E">
              <w:rPr>
                <w:sz w:val="22"/>
                <w:szCs w:val="22"/>
                <w:lang w:val="bg-BG"/>
              </w:rPr>
              <w:t xml:space="preserve">ГРАДА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5E54" w14:textId="77777777"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</w:p>
        </w:tc>
      </w:tr>
    </w:tbl>
    <w:p w14:paraId="6C5530DC" w14:textId="77777777" w:rsidR="00762AAB" w:rsidRPr="00762AAB" w:rsidRDefault="00762AAB" w:rsidP="000E58A6">
      <w:pPr>
        <w:tabs>
          <w:tab w:val="left" w:pos="3544"/>
        </w:tabs>
        <w:rPr>
          <w:lang w:val="bg-BG"/>
        </w:rPr>
      </w:pPr>
      <w:r>
        <w:rPr>
          <w:sz w:val="22"/>
          <w:szCs w:val="22"/>
          <w:lang w:val="bg-BG"/>
        </w:rPr>
        <w:tab/>
      </w:r>
      <w:r w:rsidRPr="00762AAB">
        <w:rPr>
          <w:lang w:val="bg-BG"/>
        </w:rPr>
        <w:t>/обект в</w:t>
      </w:r>
      <w:r>
        <w:rPr>
          <w:lang w:val="bg-BG"/>
        </w:rPr>
        <w:t xml:space="preserve"> </w:t>
      </w:r>
      <w:r w:rsidRPr="00762AAB">
        <w:rPr>
          <w:lang w:val="bg-BG"/>
        </w:rPr>
        <w:t>сграда/</w:t>
      </w:r>
      <w:r>
        <w:rPr>
          <w:lang w:val="bg-BG"/>
        </w:rPr>
        <w:tab/>
        <w:t xml:space="preserve">           </w:t>
      </w:r>
      <w:r w:rsidRPr="00762AAB">
        <w:rPr>
          <w:lang w:val="bg-BG"/>
        </w:rPr>
        <w:t>/обект в</w:t>
      </w:r>
      <w:r>
        <w:rPr>
          <w:lang w:val="bg-BG"/>
        </w:rPr>
        <w:t xml:space="preserve"> </w:t>
      </w:r>
      <w:r w:rsidRPr="00762AAB">
        <w:rPr>
          <w:lang w:val="bg-BG"/>
        </w:rPr>
        <w:t>сграда/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14:paraId="1B4068CD" w14:textId="77777777" w:rsidR="0097105E" w:rsidRPr="00AE772E" w:rsidRDefault="00307C70" w:rsidP="0097105E">
      <w:pPr>
        <w:rPr>
          <w:sz w:val="22"/>
          <w:szCs w:val="22"/>
          <w:lang w:val="bg-BG"/>
        </w:rPr>
      </w:pPr>
      <w:r w:rsidRPr="00AE772E">
        <w:rPr>
          <w:sz w:val="22"/>
          <w:szCs w:val="22"/>
          <w:lang w:val="bg-BG"/>
        </w:rPr>
        <w:t>3</w:t>
      </w:r>
      <w:r w:rsidR="0097105E" w:rsidRPr="00AE772E">
        <w:rPr>
          <w:sz w:val="22"/>
          <w:szCs w:val="22"/>
          <w:lang w:val="bg-BG"/>
        </w:rPr>
        <w:t>.2. Адрес на имота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788"/>
        <w:gridCol w:w="1134"/>
        <w:gridCol w:w="567"/>
        <w:gridCol w:w="567"/>
        <w:gridCol w:w="425"/>
        <w:gridCol w:w="567"/>
        <w:gridCol w:w="567"/>
        <w:gridCol w:w="567"/>
        <w:gridCol w:w="567"/>
        <w:gridCol w:w="567"/>
        <w:gridCol w:w="284"/>
        <w:gridCol w:w="1275"/>
        <w:gridCol w:w="426"/>
        <w:gridCol w:w="1417"/>
      </w:tblGrid>
      <w:tr w:rsidR="006F1714" w:rsidRPr="00AE772E" w14:paraId="55CF14A8" w14:textId="77777777" w:rsidTr="003C6F2F">
        <w:trPr>
          <w:trHeight w:val="94"/>
        </w:trPr>
        <w:tc>
          <w:tcPr>
            <w:tcW w:w="738" w:type="dxa"/>
          </w:tcPr>
          <w:p w14:paraId="11014423" w14:textId="77777777"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Гр./с/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A703" w14:textId="77777777"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14:paraId="1FD7160D" w14:textId="77777777"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област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C339" w14:textId="77777777"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</w:p>
        </w:tc>
      </w:tr>
      <w:tr w:rsidR="00DC7E37" w:rsidRPr="00AE772E" w14:paraId="226A77DE" w14:textId="77777777" w:rsidTr="003C6F2F">
        <w:tc>
          <w:tcPr>
            <w:tcW w:w="738" w:type="dxa"/>
          </w:tcPr>
          <w:p w14:paraId="04585EA8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Ул.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FC8B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14:paraId="5E6C2C19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№ /бл./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9F7C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C7412C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вх.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08D4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8B90AB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ет.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E049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E4D80" w14:textId="77777777" w:rsidR="00831D1A" w:rsidRPr="00AE772E" w:rsidRDefault="00831D1A" w:rsidP="00AC23E7">
            <w:pPr>
              <w:ind w:right="-1544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ап.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00071" w14:textId="77777777" w:rsidR="00831D1A" w:rsidRPr="00AE772E" w:rsidRDefault="00831D1A" w:rsidP="00831D1A">
            <w:pPr>
              <w:ind w:right="-1544"/>
              <w:rPr>
                <w:sz w:val="22"/>
                <w:szCs w:val="22"/>
                <w:lang w:val="bg-B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9D5" w14:textId="77777777"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кв./махала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DE7E" w14:textId="77777777" w:rsidR="00831D1A" w:rsidRPr="00AE772E" w:rsidRDefault="00831D1A" w:rsidP="00831D1A">
            <w:pPr>
              <w:rPr>
                <w:sz w:val="22"/>
                <w:szCs w:val="22"/>
                <w:lang w:val="bg-BG"/>
              </w:rPr>
            </w:pPr>
          </w:p>
        </w:tc>
      </w:tr>
      <w:tr w:rsidR="006D4722" w:rsidRPr="00AE772E" w14:paraId="1FD0BFBD" w14:textId="77777777" w:rsidTr="003C6F2F"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14:paraId="69854F4C" w14:textId="77777777" w:rsidR="00DC7E37" w:rsidRPr="00AE772E" w:rsidRDefault="00DC7E37" w:rsidP="000D0946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УПИ/план.№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F3AC" w14:textId="77777777"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273D7E3" w14:textId="77777777"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кв.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0776" w14:textId="77777777" w:rsidR="00DC7E37" w:rsidRPr="00AE772E" w:rsidRDefault="00DC7E37" w:rsidP="00192B5E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E13E92" w14:textId="77777777"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по ПУП на 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0E87" w14:textId="77777777"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7C2052" w14:textId="77777777"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</w:rPr>
            </w:pPr>
            <w:proofErr w:type="spellStart"/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>одоб</w:t>
            </w:r>
            <w:proofErr w:type="spellEnd"/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A401" w14:textId="77777777"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г.</w:t>
            </w:r>
          </w:p>
        </w:tc>
      </w:tr>
    </w:tbl>
    <w:p w14:paraId="2658756D" w14:textId="77777777" w:rsidR="003961F3" w:rsidRDefault="003961F3" w:rsidP="003E1FFB">
      <w:pPr>
        <w:pStyle w:val="Heading2"/>
        <w:jc w:val="left"/>
        <w:rPr>
          <w:rFonts w:ascii="Times New Roman" w:hAnsi="Times New Roman"/>
          <w:b w:val="0"/>
          <w:sz w:val="22"/>
          <w:szCs w:val="22"/>
        </w:rPr>
      </w:pPr>
    </w:p>
    <w:p w14:paraId="2A9DA02E" w14:textId="77777777" w:rsidR="00B47A3A" w:rsidRPr="00AE772E" w:rsidRDefault="00864C3F" w:rsidP="003E1FFB">
      <w:pPr>
        <w:pStyle w:val="Heading2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0D107FE" wp14:editId="7E2C8B4A">
                <wp:simplePos x="0" y="0"/>
                <wp:positionH relativeFrom="column">
                  <wp:posOffset>5869940</wp:posOffset>
                </wp:positionH>
                <wp:positionV relativeFrom="paragraph">
                  <wp:posOffset>29210</wp:posOffset>
                </wp:positionV>
                <wp:extent cx="207010" cy="157480"/>
                <wp:effectExtent l="0" t="0" r="21590" b="13970"/>
                <wp:wrapNone/>
                <wp:docPr id="7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666BC" id="Rectangle 119" o:spid="_x0000_s1026" style="position:absolute;margin-left:462.2pt;margin-top:2.3pt;width:16.3pt;height:12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SQIgIAAD4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DE884EE" wp14:editId="2C40596E">
                <wp:simplePos x="0" y="0"/>
                <wp:positionH relativeFrom="column">
                  <wp:posOffset>5035550</wp:posOffset>
                </wp:positionH>
                <wp:positionV relativeFrom="paragraph">
                  <wp:posOffset>29210</wp:posOffset>
                </wp:positionV>
                <wp:extent cx="207010" cy="157480"/>
                <wp:effectExtent l="0" t="0" r="21590" b="13970"/>
                <wp:wrapNone/>
                <wp:docPr id="7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DC3A0" id="Rectangle 121" o:spid="_x0000_s1026" style="position:absolute;margin-left:396.5pt;margin-top:2.3pt;width:16.3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"/>
            </w:pict>
          </mc:Fallback>
        </mc:AlternateContent>
      </w:r>
      <w:r w:rsidR="00D8278C" w:rsidRPr="00AE772E">
        <w:rPr>
          <w:rFonts w:ascii="Times New Roman" w:hAnsi="Times New Roman"/>
          <w:b w:val="0"/>
          <w:sz w:val="22"/>
          <w:szCs w:val="22"/>
        </w:rPr>
        <w:t>3.3. Подаден</w:t>
      </w:r>
      <w:r w:rsidR="00522414" w:rsidRPr="00AE772E">
        <w:rPr>
          <w:rFonts w:ascii="Times New Roman" w:hAnsi="Times New Roman"/>
          <w:b w:val="0"/>
          <w:sz w:val="22"/>
          <w:szCs w:val="22"/>
        </w:rPr>
        <w:t>а</w:t>
      </w:r>
      <w:r w:rsidR="00D8278C" w:rsidRPr="00AE772E">
        <w:rPr>
          <w:rFonts w:ascii="Times New Roman" w:hAnsi="Times New Roman"/>
          <w:b w:val="0"/>
          <w:sz w:val="22"/>
          <w:szCs w:val="22"/>
        </w:rPr>
        <w:t xml:space="preserve"> ли е </w:t>
      </w:r>
      <w:r w:rsidR="0068239C" w:rsidRPr="00AE772E">
        <w:rPr>
          <w:rFonts w:ascii="Times New Roman" w:hAnsi="Times New Roman"/>
          <w:b w:val="0"/>
          <w:sz w:val="22"/>
          <w:szCs w:val="22"/>
        </w:rPr>
        <w:t xml:space="preserve">декларация </w:t>
      </w:r>
      <w:r w:rsidR="00D8278C" w:rsidRPr="00AE772E">
        <w:rPr>
          <w:rFonts w:ascii="Times New Roman" w:hAnsi="Times New Roman"/>
          <w:b w:val="0"/>
          <w:sz w:val="22"/>
          <w:szCs w:val="22"/>
        </w:rPr>
        <w:t xml:space="preserve">за </w:t>
      </w:r>
      <w:r w:rsidR="0068239C" w:rsidRPr="00AE772E">
        <w:rPr>
          <w:rFonts w:ascii="Times New Roman" w:hAnsi="Times New Roman"/>
          <w:b w:val="0"/>
          <w:sz w:val="22"/>
          <w:szCs w:val="22"/>
        </w:rPr>
        <w:t xml:space="preserve">този </w:t>
      </w:r>
      <w:r w:rsidR="00D8278C" w:rsidRPr="00AE772E">
        <w:rPr>
          <w:rFonts w:ascii="Times New Roman" w:hAnsi="Times New Roman"/>
          <w:b w:val="0"/>
          <w:sz w:val="22"/>
          <w:szCs w:val="22"/>
        </w:rPr>
        <w:t>имот от съсобственик или ползвател</w:t>
      </w:r>
      <w:r w:rsidR="0068239C" w:rsidRPr="00AE772E">
        <w:rPr>
          <w:rFonts w:ascii="Times New Roman" w:hAnsi="Times New Roman"/>
          <w:b w:val="0"/>
          <w:sz w:val="22"/>
          <w:szCs w:val="22"/>
        </w:rPr>
        <w:t xml:space="preserve">   </w:t>
      </w:r>
      <w:r w:rsidR="00B47A3A" w:rsidRPr="00AE772E">
        <w:rPr>
          <w:rFonts w:ascii="Times New Roman" w:hAnsi="Times New Roman"/>
          <w:b w:val="0"/>
          <w:sz w:val="22"/>
          <w:szCs w:val="22"/>
        </w:rPr>
        <w:t xml:space="preserve"> </w:t>
      </w:r>
      <w:r w:rsidR="006E79E6">
        <w:rPr>
          <w:rFonts w:ascii="Times New Roman" w:hAnsi="Times New Roman"/>
          <w:b w:val="0"/>
          <w:sz w:val="22"/>
          <w:szCs w:val="22"/>
        </w:rPr>
        <w:t xml:space="preserve">     </w:t>
      </w:r>
      <w:r w:rsidR="00B47A3A" w:rsidRPr="00AE772E">
        <w:rPr>
          <w:rFonts w:ascii="Times New Roman" w:hAnsi="Times New Roman"/>
          <w:b w:val="0"/>
          <w:sz w:val="22"/>
          <w:szCs w:val="22"/>
        </w:rPr>
        <w:t>да</w:t>
      </w:r>
      <w:r w:rsidR="00DA1DBC" w:rsidRPr="00AE772E">
        <w:rPr>
          <w:rFonts w:ascii="Times New Roman" w:hAnsi="Times New Roman"/>
          <w:b w:val="0"/>
          <w:sz w:val="22"/>
          <w:szCs w:val="22"/>
        </w:rPr>
        <w:t xml:space="preserve">  </w:t>
      </w:r>
      <w:r w:rsidR="003E1FFB" w:rsidRPr="00AE772E">
        <w:rPr>
          <w:rFonts w:ascii="Times New Roman" w:hAnsi="Times New Roman"/>
          <w:b w:val="0"/>
          <w:sz w:val="22"/>
          <w:szCs w:val="22"/>
        </w:rPr>
        <w:t xml:space="preserve">      </w:t>
      </w:r>
      <w:r w:rsidR="002172DF" w:rsidRPr="00AE772E">
        <w:rPr>
          <w:rFonts w:ascii="Times New Roman" w:hAnsi="Times New Roman"/>
          <w:b w:val="0"/>
          <w:sz w:val="22"/>
          <w:szCs w:val="22"/>
        </w:rPr>
        <w:t xml:space="preserve">    </w:t>
      </w:r>
      <w:r w:rsidR="006E79E6">
        <w:rPr>
          <w:rFonts w:ascii="Times New Roman" w:hAnsi="Times New Roman"/>
          <w:b w:val="0"/>
          <w:sz w:val="22"/>
          <w:szCs w:val="22"/>
        </w:rPr>
        <w:t xml:space="preserve">        </w:t>
      </w:r>
      <w:r w:rsidR="002172DF" w:rsidRPr="00AE772E">
        <w:rPr>
          <w:rFonts w:ascii="Times New Roman" w:hAnsi="Times New Roman"/>
          <w:b w:val="0"/>
          <w:sz w:val="22"/>
          <w:szCs w:val="22"/>
        </w:rPr>
        <w:t>не</w:t>
      </w:r>
      <w:r w:rsidR="006C1044" w:rsidRPr="00AE772E">
        <w:rPr>
          <w:rFonts w:ascii="Times New Roman" w:hAnsi="Times New Roman"/>
          <w:b w:val="0"/>
          <w:sz w:val="22"/>
          <w:szCs w:val="22"/>
        </w:rPr>
        <w:t xml:space="preserve">  </w:t>
      </w:r>
    </w:p>
    <w:p w14:paraId="7C16C66B" w14:textId="77777777" w:rsidR="003961F3" w:rsidRDefault="003961F3" w:rsidP="00B375C3">
      <w:pPr>
        <w:tabs>
          <w:tab w:val="left" w:pos="3544"/>
        </w:tabs>
        <w:jc w:val="both"/>
        <w:rPr>
          <w:sz w:val="22"/>
          <w:szCs w:val="22"/>
          <w:lang w:val="bg-BG"/>
        </w:rPr>
      </w:pPr>
    </w:p>
    <w:p w14:paraId="10C7028A" w14:textId="77777777" w:rsidR="00F34DCD" w:rsidRPr="00AE772E" w:rsidRDefault="00CC1DDC" w:rsidP="00B375C3">
      <w:pPr>
        <w:tabs>
          <w:tab w:val="left" w:pos="3544"/>
        </w:tabs>
        <w:jc w:val="both"/>
        <w:rPr>
          <w:sz w:val="22"/>
          <w:szCs w:val="22"/>
          <w:lang w:val="bg-BG"/>
        </w:rPr>
      </w:pPr>
      <w:r w:rsidRPr="00AE772E">
        <w:rPr>
          <w:sz w:val="22"/>
          <w:szCs w:val="22"/>
          <w:lang w:val="bg-BG"/>
        </w:rPr>
        <w:t xml:space="preserve">3.4. </w:t>
      </w:r>
      <w:r w:rsidR="00F34DCD" w:rsidRPr="00AE772E">
        <w:rPr>
          <w:sz w:val="22"/>
          <w:szCs w:val="22"/>
          <w:lang w:val="bg-BG"/>
        </w:rPr>
        <w:t xml:space="preserve">Степен на изграденост на инфраструктурата </w:t>
      </w:r>
      <w:r w:rsidR="00C01014" w:rsidRPr="00AE772E">
        <w:rPr>
          <w:sz w:val="22"/>
          <w:szCs w:val="22"/>
          <w:lang w:val="bg-BG"/>
        </w:rPr>
        <w:t>общо за имота</w:t>
      </w:r>
      <w:r w:rsidR="00F34DCD" w:rsidRPr="00AE772E">
        <w:rPr>
          <w:sz w:val="22"/>
          <w:szCs w:val="22"/>
          <w:lang w:val="bg-BG"/>
        </w:rPr>
        <w:t xml:space="preserve"> елементи</w:t>
      </w:r>
      <w:r w:rsidR="004C21F7" w:rsidRPr="008D0AB4">
        <w:rPr>
          <w:i/>
          <w:sz w:val="16"/>
          <w:szCs w:val="16"/>
          <w:lang w:val="bg-BG"/>
        </w:rPr>
        <w:t>/отбележете с "х"/</w:t>
      </w:r>
      <w:r w:rsidR="00F34DCD" w:rsidRPr="00AE772E">
        <w:rPr>
          <w:sz w:val="22"/>
          <w:szCs w:val="22"/>
          <w:lang w:val="bg-BG"/>
        </w:rPr>
        <w:t>:</w:t>
      </w:r>
    </w:p>
    <w:p w14:paraId="3DB931CA" w14:textId="77777777" w:rsidR="00ED484D" w:rsidRPr="003C6F2F" w:rsidRDefault="00454DBD" w:rsidP="003C6F2F">
      <w:pPr>
        <w:jc w:val="both"/>
        <w:rPr>
          <w:i/>
          <w:lang w:val="bg-BG"/>
        </w:rPr>
      </w:pPr>
      <w:r w:rsidRPr="0052151E">
        <w:rPr>
          <w:i/>
          <w:sz w:val="16"/>
          <w:szCs w:val="16"/>
          <w:lang w:val="bg-BG"/>
        </w:rPr>
        <w:t>„</w:t>
      </w:r>
      <w:r w:rsidR="00126905" w:rsidRPr="0052151E">
        <w:rPr>
          <w:i/>
          <w:sz w:val="16"/>
          <w:szCs w:val="16"/>
          <w:lang w:val="bg-BG"/>
        </w:rPr>
        <w:t>В района</w:t>
      </w:r>
      <w:r w:rsidRPr="0052151E">
        <w:rPr>
          <w:i/>
          <w:sz w:val="16"/>
          <w:szCs w:val="16"/>
          <w:lang w:val="bg-BG"/>
        </w:rPr>
        <w:t>”</w:t>
      </w:r>
      <w:r w:rsidRPr="003304E7">
        <w:rPr>
          <w:i/>
          <w:sz w:val="16"/>
          <w:szCs w:val="16"/>
          <w:lang w:val="bg-BG"/>
        </w:rPr>
        <w:t xml:space="preserve"> се разбира част от населеното място, ограничена от съседните улици, включително</w:t>
      </w:r>
      <w:r w:rsidR="00CA12D0" w:rsidRPr="003304E7">
        <w:rPr>
          <w:i/>
          <w:sz w:val="16"/>
          <w:szCs w:val="16"/>
          <w:lang w:val="bg-BG"/>
        </w:rPr>
        <w:t xml:space="preserve"> </w:t>
      </w:r>
      <w:r w:rsidRPr="003304E7">
        <w:rPr>
          <w:i/>
          <w:sz w:val="16"/>
          <w:szCs w:val="16"/>
          <w:lang w:val="bg-BG"/>
        </w:rPr>
        <w:t>и когато съоръженията са разположени на улиците</w:t>
      </w:r>
      <w:r w:rsidR="00123694" w:rsidRPr="003304E7">
        <w:rPr>
          <w:i/>
          <w:sz w:val="16"/>
          <w:szCs w:val="16"/>
          <w:lang w:val="bg-BG"/>
        </w:rPr>
        <w:t>.</w:t>
      </w:r>
      <w:r w:rsidR="004A4E0D">
        <w:rPr>
          <w:i/>
          <w:lang w:val="bg-BG"/>
        </w:rPr>
        <w:t xml:space="preserve"> </w:t>
      </w:r>
    </w:p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5232"/>
        <w:gridCol w:w="404"/>
        <w:gridCol w:w="551"/>
        <w:gridCol w:w="281"/>
        <w:gridCol w:w="551"/>
        <w:gridCol w:w="551"/>
        <w:gridCol w:w="282"/>
        <w:gridCol w:w="550"/>
        <w:gridCol w:w="551"/>
        <w:gridCol w:w="282"/>
        <w:gridCol w:w="819"/>
        <w:gridCol w:w="403"/>
      </w:tblGrid>
      <w:tr w:rsidR="009C1891" w:rsidRPr="00913CB0" w14:paraId="084670BD" w14:textId="77777777" w:rsidTr="003C6F2F">
        <w:trPr>
          <w:gridAfter w:val="1"/>
          <w:wAfter w:w="424" w:type="dxa"/>
        </w:trPr>
        <w:tc>
          <w:tcPr>
            <w:tcW w:w="5920" w:type="dxa"/>
            <w:gridSpan w:val="2"/>
            <w:vAlign w:val="center"/>
          </w:tcPr>
          <w:p w14:paraId="04B7DB11" w14:textId="77777777" w:rsidR="006E79E6" w:rsidRPr="00C01014" w:rsidRDefault="006E79E6" w:rsidP="003C6F2F">
            <w:pPr>
              <w:jc w:val="center"/>
              <w:rPr>
                <w:lang w:val="bg-BG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1C5BD5FF" w14:textId="77777777" w:rsidR="006E79E6" w:rsidRPr="003C6F2F" w:rsidRDefault="006E79E6" w:rsidP="003C6F2F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>Има в имота</w:t>
            </w:r>
          </w:p>
        </w:tc>
        <w:tc>
          <w:tcPr>
            <w:tcW w:w="1417" w:type="dxa"/>
            <w:gridSpan w:val="3"/>
            <w:vAlign w:val="center"/>
          </w:tcPr>
          <w:p w14:paraId="0A2D61AB" w14:textId="77777777" w:rsidR="006E79E6" w:rsidRPr="003C6F2F" w:rsidRDefault="006E79E6" w:rsidP="003C6F2F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>Няма в имота</w:t>
            </w:r>
          </w:p>
        </w:tc>
        <w:tc>
          <w:tcPr>
            <w:tcW w:w="1702" w:type="dxa"/>
            <w:gridSpan w:val="3"/>
            <w:vAlign w:val="center"/>
          </w:tcPr>
          <w:p w14:paraId="0A08A249" w14:textId="77777777" w:rsidR="006E79E6" w:rsidRPr="003C6F2F" w:rsidRDefault="006E79E6" w:rsidP="00126905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 xml:space="preserve">Няма в имота, но има </w:t>
            </w:r>
            <w:r w:rsidR="00126905" w:rsidRPr="00B54AB0">
              <w:rPr>
                <w:lang w:val="bg-BG"/>
              </w:rPr>
              <w:t xml:space="preserve">в </w:t>
            </w:r>
            <w:r w:rsidR="00126905" w:rsidRPr="0052151E">
              <w:rPr>
                <w:lang w:val="bg-BG"/>
              </w:rPr>
              <w:t>района</w:t>
            </w:r>
          </w:p>
        </w:tc>
      </w:tr>
      <w:tr w:rsidR="006E79E6" w14:paraId="05446D00" w14:textId="77777777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14:paraId="115FA834" w14:textId="77777777"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Електрификация</w:t>
            </w:r>
          </w:p>
        </w:tc>
        <w:tc>
          <w:tcPr>
            <w:tcW w:w="567" w:type="dxa"/>
          </w:tcPr>
          <w:p w14:paraId="1DC48672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75B2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0BDDC92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1EC39BA4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AACF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43A4EF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14:paraId="731B4794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E209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0D7B6A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14:paraId="248CDF32" w14:textId="77777777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14:paraId="2D164429" w14:textId="77777777"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Водопровод</w:t>
            </w:r>
          </w:p>
        </w:tc>
        <w:tc>
          <w:tcPr>
            <w:tcW w:w="567" w:type="dxa"/>
          </w:tcPr>
          <w:p w14:paraId="4A41A459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C0CC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D34379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44D07257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757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46864F04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14:paraId="29921EF3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2997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1DA737A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14:paraId="008655DE" w14:textId="77777777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14:paraId="4B5B4CC4" w14:textId="77777777"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Канализация</w:t>
            </w:r>
          </w:p>
        </w:tc>
        <w:tc>
          <w:tcPr>
            <w:tcW w:w="567" w:type="dxa"/>
          </w:tcPr>
          <w:p w14:paraId="089CDF9C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2670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93E4418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74C72967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8B6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BCE1DFE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14:paraId="2D619C1A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4A9E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D715993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14:paraId="7BCE1E7C" w14:textId="77777777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14:paraId="3C98C3B2" w14:textId="77777777"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Топлофикация ТЕЦ</w:t>
            </w:r>
          </w:p>
        </w:tc>
        <w:tc>
          <w:tcPr>
            <w:tcW w:w="567" w:type="dxa"/>
          </w:tcPr>
          <w:p w14:paraId="4B985749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65BC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A0AB73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4CDE1F90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A76A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09BC47A8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14:paraId="1715A9B6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7A81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0947EB8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RPr="00913CB0" w14:paraId="39176B5B" w14:textId="77777777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14:paraId="2D74881A" w14:textId="77777777"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Имотът граничи с пътна мрежа с трайна настилка /асфалт, бетон/</w:t>
            </w:r>
          </w:p>
        </w:tc>
        <w:tc>
          <w:tcPr>
            <w:tcW w:w="567" w:type="dxa"/>
          </w:tcPr>
          <w:p w14:paraId="6A9611DA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A37D22E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right w:val="nil"/>
            </w:tcBorders>
          </w:tcPr>
          <w:p w14:paraId="6A86FD75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57B66E09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CA824C4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</w:tcPr>
          <w:p w14:paraId="29973059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14:paraId="28268234" w14:textId="77777777"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BD62" w14:textId="77777777"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F375727" w14:textId="77777777"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97105E" w:rsidRPr="00913CB0" w14:paraId="702C2EC2" w14:textId="77777777" w:rsidTr="003C6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27E4305" w14:textId="77777777" w:rsidR="0097105E" w:rsidRPr="006C450B" w:rsidRDefault="00454DBD" w:rsidP="00123694">
            <w:pPr>
              <w:spacing w:before="125"/>
              <w:ind w:right="-250"/>
              <w:rPr>
                <w:lang w:val="bg-BG"/>
              </w:rPr>
            </w:pPr>
            <w:r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>4</w:t>
            </w:r>
            <w:r w:rsidR="00307C70"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 xml:space="preserve">. </w:t>
            </w:r>
            <w:r w:rsidR="0097105E"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>Начин на придобиване</w:t>
            </w:r>
            <w:r w:rsidR="00EB5055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 xml:space="preserve"> </w:t>
            </w:r>
            <w:r w:rsidR="00EB5055" w:rsidRPr="00171F68">
              <w:rPr>
                <w:b/>
                <w:color w:val="000000"/>
                <w:spacing w:val="-7"/>
                <w:lang w:val="bg-BG"/>
              </w:rPr>
              <w:t>/</w:t>
            </w:r>
            <w:r w:rsidR="0097105E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наследство, дарение,</w:t>
            </w:r>
            <w:r w:rsidR="0097105E" w:rsidRPr="00762AAB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97105E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покупка</w:t>
            </w:r>
            <w:r w:rsidR="00880733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 и</w:t>
            </w:r>
            <w:r w:rsidR="00AC23E7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 др</w:t>
            </w:r>
            <w:r w:rsidR="00AC23E7">
              <w:rPr>
                <w:color w:val="000000"/>
                <w:spacing w:val="-7"/>
                <w:lang w:val="bg-BG"/>
              </w:rPr>
              <w:t>.</w:t>
            </w:r>
            <w:r w:rsidR="00880733">
              <w:rPr>
                <w:color w:val="000000"/>
                <w:spacing w:val="-7"/>
                <w:lang w:val="bg-BG"/>
              </w:rPr>
              <w:t xml:space="preserve"> </w:t>
            </w:r>
            <w:r w:rsidR="00EB5055" w:rsidRPr="00171F68">
              <w:rPr>
                <w:color w:val="000000"/>
                <w:spacing w:val="-7"/>
                <w:lang w:val="bg-BG"/>
              </w:rPr>
              <w:t>/</w:t>
            </w:r>
          </w:p>
        </w:tc>
        <w:tc>
          <w:tcPr>
            <w:tcW w:w="5386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14:paraId="50DE0329" w14:textId="77777777" w:rsidR="0097105E" w:rsidRPr="006C450B" w:rsidRDefault="0097105E" w:rsidP="0097105E">
            <w:pPr>
              <w:spacing w:before="125"/>
              <w:rPr>
                <w:lang w:val="bg-BG"/>
              </w:rPr>
            </w:pPr>
          </w:p>
        </w:tc>
      </w:tr>
      <w:tr w:rsidR="0097105E" w:rsidRPr="00913CB0" w14:paraId="7F892BFE" w14:textId="77777777" w:rsidTr="003C6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A0AB3C6" w14:textId="77777777" w:rsidR="0097105E" w:rsidRPr="0017405C" w:rsidRDefault="0097105E" w:rsidP="002B0B31">
            <w:pPr>
              <w:spacing w:before="125"/>
              <w:ind w:right="-108"/>
              <w:rPr>
                <w:b/>
                <w:color w:val="000000"/>
                <w:spacing w:val="-7"/>
                <w:lang w:val="bg-BG"/>
              </w:rPr>
            </w:pPr>
            <w:r w:rsidRPr="0017405C">
              <w:rPr>
                <w:color w:val="000000"/>
                <w:spacing w:val="-7"/>
                <w:lang w:val="bg-BG"/>
              </w:rPr>
              <w:t xml:space="preserve">Вид на документа за собственост </w:t>
            </w:r>
            <w:r w:rsidR="002E2A8B">
              <w:rPr>
                <w:color w:val="000000"/>
                <w:spacing w:val="-7"/>
                <w:lang w:val="bg-BG"/>
              </w:rPr>
              <w:t>/</w:t>
            </w:r>
            <w:r w:rsidR="00187BD2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н</w:t>
            </w:r>
            <w:r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отариален акт,</w:t>
            </w:r>
            <w:r w:rsidR="00CE6328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435ED3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писмен </w:t>
            </w:r>
            <w:r w:rsidR="009918A3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д-р и др./</w:t>
            </w:r>
          </w:p>
        </w:tc>
        <w:tc>
          <w:tcPr>
            <w:tcW w:w="5386" w:type="dxa"/>
            <w:gridSpan w:val="11"/>
            <w:tcBorders>
              <w:left w:val="single" w:sz="4" w:space="0" w:color="auto"/>
            </w:tcBorders>
          </w:tcPr>
          <w:p w14:paraId="379F90F7" w14:textId="77777777" w:rsidR="0097105E" w:rsidRPr="006C450B" w:rsidRDefault="0097105E" w:rsidP="0097105E">
            <w:pPr>
              <w:spacing w:before="125"/>
              <w:rPr>
                <w:sz w:val="22"/>
                <w:szCs w:val="22"/>
                <w:lang w:val="bg-BG"/>
              </w:rPr>
            </w:pPr>
          </w:p>
        </w:tc>
      </w:tr>
      <w:tr w:rsidR="0097105E" w:rsidRPr="00913CB0" w14:paraId="218B7B11" w14:textId="77777777" w:rsidTr="003C6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1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4C69AE6D" w14:textId="77777777" w:rsidR="0097105E" w:rsidRPr="0017405C" w:rsidRDefault="0097105E" w:rsidP="0097105E">
            <w:pPr>
              <w:spacing w:before="125"/>
              <w:rPr>
                <w:color w:val="000000"/>
                <w:spacing w:val="-7"/>
                <w:lang w:val="bg-BG"/>
              </w:rPr>
            </w:pPr>
            <w:r w:rsidRPr="0017405C">
              <w:rPr>
                <w:color w:val="000000"/>
                <w:spacing w:val="-6"/>
                <w:lang w:val="bg-BG"/>
              </w:rPr>
              <w:t xml:space="preserve">№ </w:t>
            </w:r>
            <w:r w:rsidR="00FA2745">
              <w:rPr>
                <w:color w:val="000000"/>
                <w:spacing w:val="-6"/>
                <w:lang w:val="bg-BG"/>
              </w:rPr>
              <w:t>и дата на издаване</w:t>
            </w:r>
            <w:r w:rsidR="00512ECA">
              <w:rPr>
                <w:color w:val="000000"/>
                <w:spacing w:val="-6"/>
                <w:lang w:val="bg-BG"/>
              </w:rPr>
              <w:t>/издател</w:t>
            </w:r>
            <w:r w:rsidR="00FA2745">
              <w:rPr>
                <w:color w:val="000000"/>
                <w:spacing w:val="-6"/>
                <w:lang w:val="bg-BG"/>
              </w:rPr>
              <w:t xml:space="preserve"> </w:t>
            </w:r>
            <w:r w:rsidRPr="0017405C">
              <w:rPr>
                <w:color w:val="000000"/>
                <w:spacing w:val="-6"/>
                <w:lang w:val="bg-BG"/>
              </w:rPr>
              <w:t xml:space="preserve">на документа </w:t>
            </w:r>
            <w:r w:rsidR="006F29F9">
              <w:rPr>
                <w:color w:val="000000"/>
                <w:spacing w:val="-6"/>
                <w:lang w:val="bg-BG"/>
              </w:rPr>
              <w:t xml:space="preserve"> </w:t>
            </w:r>
          </w:p>
        </w:tc>
        <w:tc>
          <w:tcPr>
            <w:tcW w:w="5386" w:type="dxa"/>
            <w:gridSpan w:val="11"/>
            <w:tcBorders>
              <w:left w:val="single" w:sz="4" w:space="0" w:color="auto"/>
            </w:tcBorders>
          </w:tcPr>
          <w:p w14:paraId="0D556EE2" w14:textId="77777777" w:rsidR="0097105E" w:rsidRPr="006C450B" w:rsidRDefault="0097105E" w:rsidP="0097105E">
            <w:pPr>
              <w:spacing w:before="125"/>
              <w:rPr>
                <w:sz w:val="22"/>
                <w:szCs w:val="22"/>
                <w:lang w:val="bg-BG"/>
              </w:rPr>
            </w:pPr>
          </w:p>
        </w:tc>
      </w:tr>
    </w:tbl>
    <w:p w14:paraId="7EFD0008" w14:textId="77777777" w:rsidR="00126905" w:rsidRDefault="00126905" w:rsidP="00126905">
      <w:pPr>
        <w:shd w:val="clear" w:color="auto" w:fill="FFFFFF"/>
        <w:tabs>
          <w:tab w:val="left" w:pos="0"/>
        </w:tabs>
        <w:rPr>
          <w:b/>
          <w:color w:val="000000"/>
          <w:spacing w:val="4"/>
          <w:sz w:val="22"/>
          <w:szCs w:val="22"/>
          <w:lang w:val="bg-BG"/>
        </w:rPr>
      </w:pPr>
    </w:p>
    <w:p w14:paraId="4AF73056" w14:textId="77777777" w:rsidR="00126905" w:rsidRPr="002B1696" w:rsidRDefault="00E52F28" w:rsidP="00126905">
      <w:pPr>
        <w:shd w:val="clear" w:color="auto" w:fill="FFFFFF"/>
        <w:tabs>
          <w:tab w:val="left" w:pos="0"/>
        </w:tabs>
        <w:rPr>
          <w:color w:val="000000"/>
          <w:spacing w:val="4"/>
          <w:sz w:val="22"/>
          <w:szCs w:val="22"/>
          <w:lang w:val="bg-BG"/>
        </w:rPr>
      </w:pPr>
      <w:r w:rsidRPr="002B1696">
        <w:rPr>
          <w:b/>
          <w:color w:val="000000"/>
          <w:spacing w:val="4"/>
          <w:sz w:val="22"/>
          <w:szCs w:val="22"/>
          <w:lang w:val="bg-BG"/>
        </w:rPr>
        <w:lastRenderedPageBreak/>
        <w:t xml:space="preserve">5. Декларираният имот съм придобил от </w:t>
      </w:r>
      <w:r w:rsidRPr="002B1696">
        <w:rPr>
          <w:color w:val="000000"/>
          <w:spacing w:val="4"/>
          <w:sz w:val="22"/>
          <w:szCs w:val="22"/>
          <w:lang w:val="bg-BG"/>
        </w:rPr>
        <w:t>……………………………………………………….………</w:t>
      </w:r>
      <w:r w:rsidR="00126905" w:rsidRPr="002B1696">
        <w:rPr>
          <w:color w:val="000000"/>
          <w:spacing w:val="4"/>
          <w:sz w:val="22"/>
          <w:szCs w:val="22"/>
          <w:lang w:val="bg-BG"/>
        </w:rPr>
        <w:t>……..</w:t>
      </w:r>
    </w:p>
    <w:p w14:paraId="08062FC8" w14:textId="77777777" w:rsidR="00E52F28" w:rsidRDefault="00E52F28" w:rsidP="00126905">
      <w:pPr>
        <w:shd w:val="clear" w:color="auto" w:fill="FFFFFF"/>
        <w:tabs>
          <w:tab w:val="left" w:pos="0"/>
        </w:tabs>
        <w:jc w:val="center"/>
        <w:rPr>
          <w:i/>
          <w:color w:val="000000"/>
          <w:spacing w:val="4"/>
          <w:sz w:val="16"/>
          <w:szCs w:val="16"/>
          <w:lang w:val="bg-BG"/>
        </w:rPr>
      </w:pPr>
      <w:r w:rsidRPr="002B1696">
        <w:rPr>
          <w:b/>
          <w:color w:val="000000"/>
          <w:spacing w:val="4"/>
          <w:sz w:val="22"/>
          <w:szCs w:val="22"/>
          <w:lang w:val="bg-BG"/>
        </w:rPr>
        <w:t>/</w:t>
      </w:r>
      <w:r w:rsidRPr="002B1696">
        <w:rPr>
          <w:i/>
          <w:color w:val="000000"/>
          <w:spacing w:val="4"/>
          <w:sz w:val="16"/>
          <w:szCs w:val="16"/>
          <w:lang w:val="bg-BG"/>
        </w:rPr>
        <w:t>трите имена на лицето и ЕГН, наименование и  БУЛСТАТ на предприятието/</w:t>
      </w:r>
    </w:p>
    <w:p w14:paraId="7063CBA4" w14:textId="77777777" w:rsidR="00762AAB" w:rsidRDefault="00762AAB" w:rsidP="00205251">
      <w:pPr>
        <w:ind w:left="7920" w:firstLine="720"/>
        <w:rPr>
          <w:b/>
          <w:lang w:val="bg-BG"/>
        </w:rPr>
      </w:pPr>
    </w:p>
    <w:p w14:paraId="3F88576D" w14:textId="77777777" w:rsidR="00762AAB" w:rsidRDefault="00762AAB" w:rsidP="00205251">
      <w:pPr>
        <w:ind w:left="7920" w:firstLine="720"/>
        <w:rPr>
          <w:b/>
          <w:lang w:val="bg-BG"/>
        </w:rPr>
      </w:pPr>
    </w:p>
    <w:p w14:paraId="6C8ECC62" w14:textId="77777777" w:rsidR="00762AAB" w:rsidRDefault="00762AAB" w:rsidP="00205251">
      <w:pPr>
        <w:ind w:left="7920" w:firstLine="720"/>
        <w:rPr>
          <w:b/>
          <w:lang w:val="bg-BG"/>
        </w:rPr>
      </w:pPr>
    </w:p>
    <w:p w14:paraId="3D43B8FF" w14:textId="77777777" w:rsidR="000C7199" w:rsidRPr="007D6C82" w:rsidRDefault="00E52F28" w:rsidP="003965AF">
      <w:pPr>
        <w:shd w:val="clear" w:color="auto" w:fill="FFFFFF"/>
        <w:spacing w:before="72" w:line="226" w:lineRule="exact"/>
        <w:ind w:right="143"/>
        <w:jc w:val="both"/>
        <w:rPr>
          <w:i/>
          <w:color w:val="000000"/>
          <w:spacing w:val="-5"/>
          <w:sz w:val="16"/>
          <w:szCs w:val="16"/>
          <w:lang w:val="bg-BG"/>
        </w:rPr>
      </w:pPr>
      <w:r>
        <w:rPr>
          <w:b/>
          <w:color w:val="000000"/>
          <w:spacing w:val="1"/>
          <w:sz w:val="22"/>
          <w:szCs w:val="22"/>
          <w:lang w:val="bg-BG"/>
        </w:rPr>
        <w:t>6</w:t>
      </w:r>
      <w:r w:rsidR="00D21FC7">
        <w:rPr>
          <w:b/>
          <w:color w:val="000000"/>
          <w:spacing w:val="1"/>
          <w:sz w:val="22"/>
          <w:szCs w:val="22"/>
          <w:lang w:val="bg-BG"/>
        </w:rPr>
        <w:t>.</w:t>
      </w:r>
      <w:r w:rsidR="00762AAB">
        <w:rPr>
          <w:b/>
          <w:color w:val="000000"/>
          <w:spacing w:val="1"/>
          <w:sz w:val="22"/>
          <w:szCs w:val="22"/>
          <w:lang w:val="bg-BG"/>
        </w:rPr>
        <w:t xml:space="preserve"> </w:t>
      </w:r>
      <w:r w:rsidR="0097105E" w:rsidRPr="00317167">
        <w:rPr>
          <w:b/>
          <w:color w:val="000000"/>
          <w:spacing w:val="1"/>
          <w:sz w:val="22"/>
          <w:szCs w:val="22"/>
          <w:lang w:val="bg-BG"/>
        </w:rPr>
        <w:t>Собственици.</w:t>
      </w:r>
      <w:r w:rsidR="0097105E" w:rsidRPr="00854AA4">
        <w:rPr>
          <w:b/>
          <w:i/>
          <w:color w:val="000000"/>
          <w:spacing w:val="1"/>
          <w:sz w:val="22"/>
          <w:szCs w:val="22"/>
          <w:lang w:val="bg-BG"/>
        </w:rPr>
        <w:t xml:space="preserve"> </w:t>
      </w:r>
      <w:r w:rsidR="0097105E" w:rsidRPr="00CA12D0">
        <w:rPr>
          <w:b/>
          <w:i/>
          <w:color w:val="000000"/>
          <w:spacing w:val="1"/>
          <w:lang w:val="bg-BG"/>
        </w:rPr>
        <w:t xml:space="preserve">Под С_1 се </w:t>
      </w:r>
      <w:r w:rsidR="00692E3E" w:rsidRPr="00CA12D0">
        <w:rPr>
          <w:b/>
          <w:i/>
          <w:color w:val="000000"/>
          <w:spacing w:val="1"/>
          <w:lang w:val="bg-BG"/>
        </w:rPr>
        <w:t>вписва</w:t>
      </w:r>
      <w:r w:rsidR="0097105E" w:rsidRPr="00CA12D0">
        <w:rPr>
          <w:b/>
          <w:i/>
          <w:color w:val="000000"/>
          <w:spacing w:val="1"/>
          <w:lang w:val="bg-BG"/>
        </w:rPr>
        <w:t xml:space="preserve"> собственик</w:t>
      </w:r>
      <w:r w:rsidR="00B85E99" w:rsidRPr="00CA12D0">
        <w:rPr>
          <w:b/>
          <w:i/>
          <w:color w:val="000000"/>
          <w:spacing w:val="1"/>
          <w:lang w:val="bg-BG"/>
        </w:rPr>
        <w:t>ът</w:t>
      </w:r>
      <w:r w:rsidR="0097105E" w:rsidRPr="00CA12D0">
        <w:rPr>
          <w:b/>
          <w:i/>
          <w:color w:val="000000"/>
          <w:spacing w:val="1"/>
          <w:lang w:val="bg-BG"/>
        </w:rPr>
        <w:t>, който подава декларация</w:t>
      </w:r>
      <w:r w:rsidR="00B85E99" w:rsidRPr="00CA12D0">
        <w:rPr>
          <w:b/>
          <w:i/>
          <w:color w:val="000000"/>
          <w:spacing w:val="1"/>
          <w:lang w:val="bg-BG"/>
        </w:rPr>
        <w:t>.</w:t>
      </w:r>
      <w:r w:rsidR="00317167">
        <w:rPr>
          <w:b/>
          <w:i/>
          <w:color w:val="000000"/>
          <w:spacing w:val="1"/>
          <w:sz w:val="19"/>
          <w:lang w:val="bg-BG"/>
        </w:rPr>
        <w:t xml:space="preserve"> </w:t>
      </w:r>
      <w:r w:rsidR="00317167" w:rsidRPr="003C1AB0">
        <w:rPr>
          <w:b/>
          <w:i/>
          <w:color w:val="000000"/>
          <w:spacing w:val="1"/>
          <w:lang w:val="bg-BG"/>
        </w:rPr>
        <w:t>/</w:t>
      </w:r>
      <w:r w:rsidR="0097105E" w:rsidRPr="007D6C82">
        <w:rPr>
          <w:i/>
          <w:color w:val="000000"/>
          <w:spacing w:val="1"/>
          <w:sz w:val="16"/>
          <w:szCs w:val="16"/>
          <w:lang w:val="bg-BG"/>
        </w:rPr>
        <w:t>При съпружеска имущест</w:t>
      </w:r>
      <w:r w:rsidR="007310B5" w:rsidRPr="007D6C82">
        <w:rPr>
          <w:i/>
          <w:color w:val="000000"/>
          <w:spacing w:val="1"/>
          <w:sz w:val="16"/>
          <w:szCs w:val="16"/>
          <w:lang w:val="bg-BG"/>
        </w:rPr>
        <w:t>вена</w:t>
      </w:r>
      <w:r w:rsidR="0097105E" w:rsidRPr="007D6C82">
        <w:rPr>
          <w:i/>
          <w:color w:val="000000"/>
          <w:spacing w:val="-6"/>
          <w:sz w:val="16"/>
          <w:szCs w:val="16"/>
          <w:lang w:val="bg-BG"/>
        </w:rPr>
        <w:t xml:space="preserve"> общност съпрузите се вписват винаги един след друг. Имотите, придобити по наследство или дарение в полза </w:t>
      </w:r>
      <w:r w:rsidR="0097105E" w:rsidRPr="007D6C82">
        <w:rPr>
          <w:i/>
          <w:color w:val="000000"/>
          <w:spacing w:val="-5"/>
          <w:sz w:val="16"/>
          <w:szCs w:val="16"/>
          <w:lang w:val="bg-BG"/>
        </w:rPr>
        <w:t>на единия от съпрузите, не са съпружеска общност</w:t>
      </w:r>
      <w:r w:rsidR="00317167" w:rsidRPr="007D6C82">
        <w:rPr>
          <w:i/>
          <w:color w:val="000000"/>
          <w:spacing w:val="-5"/>
          <w:sz w:val="16"/>
          <w:szCs w:val="16"/>
          <w:lang w:val="bg-BG"/>
        </w:rPr>
        <w:t>/</w:t>
      </w:r>
      <w:r w:rsidR="003C1AB0" w:rsidRPr="007D6C82">
        <w:rPr>
          <w:i/>
          <w:color w:val="000000"/>
          <w:spacing w:val="-5"/>
          <w:sz w:val="16"/>
          <w:szCs w:val="16"/>
          <w:lang w:val="bg-BG"/>
        </w:rPr>
        <w:t xml:space="preserve">. </w:t>
      </w:r>
      <w:r w:rsidR="00DD0F41" w:rsidRPr="007D6C82">
        <w:rPr>
          <w:i/>
          <w:color w:val="000000"/>
          <w:spacing w:val="-5"/>
          <w:sz w:val="16"/>
          <w:szCs w:val="16"/>
          <w:lang w:val="bg-BG"/>
        </w:rPr>
        <w:t>Тук се вписват и юридическите лица, на които е предоставено право на управление</w:t>
      </w:r>
    </w:p>
    <w:p w14:paraId="6A1CEFF7" w14:textId="77777777" w:rsidR="0043005A" w:rsidRPr="007D6C82" w:rsidRDefault="0043005A" w:rsidP="003965AF">
      <w:pPr>
        <w:shd w:val="clear" w:color="auto" w:fill="FFFFFF"/>
        <w:spacing w:before="72" w:line="226" w:lineRule="exact"/>
        <w:ind w:right="143"/>
        <w:jc w:val="both"/>
        <w:rPr>
          <w:i/>
          <w:color w:val="000000"/>
          <w:spacing w:val="-5"/>
          <w:sz w:val="16"/>
          <w:szCs w:val="16"/>
          <w:lang w:val="bg-BG"/>
        </w:rPr>
      </w:pPr>
    </w:p>
    <w:p w14:paraId="732ED50F" w14:textId="77777777" w:rsidR="0097105E" w:rsidRPr="003965AF" w:rsidRDefault="0097105E" w:rsidP="003965AF">
      <w:pPr>
        <w:shd w:val="clear" w:color="auto" w:fill="FFFFFF"/>
        <w:spacing w:before="72" w:line="226" w:lineRule="exact"/>
        <w:ind w:right="143"/>
        <w:jc w:val="both"/>
        <w:rPr>
          <w:i/>
          <w:color w:val="000000"/>
          <w:spacing w:val="-5"/>
          <w:lang w:val="bg-BG"/>
        </w:rPr>
      </w:pPr>
      <w:r w:rsidRPr="00612672">
        <w:rPr>
          <w:b/>
          <w:color w:val="000000"/>
          <w:spacing w:val="3"/>
          <w:lang w:val="bg-BG"/>
        </w:rPr>
        <w:t>ТАБЛИЦА 1</w:t>
      </w:r>
    </w:p>
    <w:p w14:paraId="66B083BA" w14:textId="77777777" w:rsidR="0097105E" w:rsidRPr="00A842AB" w:rsidRDefault="0097105E" w:rsidP="0097105E">
      <w:pPr>
        <w:spacing w:after="62"/>
        <w:rPr>
          <w:i/>
          <w:sz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7"/>
        <w:gridCol w:w="3838"/>
        <w:gridCol w:w="1417"/>
        <w:gridCol w:w="3402"/>
        <w:gridCol w:w="979"/>
      </w:tblGrid>
      <w:tr w:rsidR="0097105E" w:rsidRPr="00A0393A" w14:paraId="2CB8E47D" w14:textId="77777777" w:rsidTr="00CA12D0">
        <w:trPr>
          <w:trHeight w:hRule="exact" w:val="995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BA6A56" w14:textId="77777777" w:rsidR="0097105E" w:rsidRPr="00123694" w:rsidRDefault="0097105E" w:rsidP="0097105E">
            <w:pPr>
              <w:shd w:val="clear" w:color="auto" w:fill="FFFFFF"/>
              <w:spacing w:line="163" w:lineRule="exact"/>
              <w:ind w:right="58"/>
              <w:jc w:val="center"/>
              <w:rPr>
                <w:b/>
                <w:sz w:val="16"/>
                <w:szCs w:val="16"/>
              </w:rPr>
            </w:pPr>
            <w:r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№ </w:t>
            </w:r>
            <w:r w:rsidRPr="00123694">
              <w:rPr>
                <w:b/>
                <w:color w:val="000000"/>
                <w:spacing w:val="-8"/>
                <w:sz w:val="16"/>
                <w:szCs w:val="16"/>
                <w:lang w:val="bg-BG"/>
              </w:rPr>
              <w:t xml:space="preserve">по </w:t>
            </w:r>
            <w:r w:rsidRPr="00123694">
              <w:rPr>
                <w:b/>
                <w:color w:val="000000"/>
                <w:spacing w:val="-6"/>
                <w:sz w:val="16"/>
                <w:szCs w:val="16"/>
                <w:lang w:val="bg-BG"/>
              </w:rPr>
              <w:t>ред</w:t>
            </w:r>
            <w:r w:rsidRPr="0012369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8E3112" w14:textId="77777777" w:rsidR="0097105E" w:rsidRPr="009B6735" w:rsidRDefault="00171F68" w:rsidP="00183733">
            <w:pPr>
              <w:shd w:val="clear" w:color="auto" w:fill="FFFFFF"/>
              <w:spacing w:line="197" w:lineRule="exact"/>
              <w:jc w:val="both"/>
              <w:rPr>
                <w:sz w:val="16"/>
                <w:szCs w:val="16"/>
                <w:lang w:val="ru-RU"/>
              </w:rPr>
            </w:pPr>
            <w:r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Трите имена на </w:t>
            </w:r>
            <w:r w:rsidR="0097105E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гражданина</w:t>
            </w:r>
            <w:r w:rsidR="00113F2C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>или наименование на предприятието, в</w:t>
            </w:r>
            <w:r w:rsidR="00113F2C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pacing w:val="-5"/>
                <w:sz w:val="16"/>
                <w:szCs w:val="16"/>
                <w:lang w:val="bg-BG"/>
              </w:rPr>
              <w:t>т.ч. община или държа</w:t>
            </w:r>
            <w:r w:rsidR="00113F2C" w:rsidRPr="00123694">
              <w:rPr>
                <w:b/>
                <w:color w:val="000000"/>
                <w:spacing w:val="-5"/>
                <w:sz w:val="16"/>
                <w:szCs w:val="16"/>
                <w:lang w:val="bg-BG"/>
              </w:rPr>
              <w:t>вно ведомство</w:t>
            </w:r>
            <w:r w:rsidR="0097105E" w:rsidRPr="009B6735">
              <w:rPr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D527D" w14:textId="77777777" w:rsidR="0097105E" w:rsidRPr="009B6735" w:rsidRDefault="0097105E" w:rsidP="00183733">
            <w:pPr>
              <w:shd w:val="clear" w:color="auto" w:fill="FFFFFF"/>
              <w:spacing w:line="202" w:lineRule="exact"/>
              <w:jc w:val="center"/>
              <w:rPr>
                <w:sz w:val="16"/>
                <w:szCs w:val="16"/>
                <w:lang w:val="ru-RU"/>
              </w:rPr>
            </w:pPr>
            <w:r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>ЕГН</w:t>
            </w:r>
            <w:r w:rsidR="00032EE6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>/</w:t>
            </w:r>
            <w:r w:rsidR="00E34CDF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ЛНЧ</w:t>
            </w:r>
            <w:r w:rsidR="00CA12D0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/ЛН</w:t>
            </w:r>
            <w:r w:rsidR="00183733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/</w:t>
            </w:r>
            <w:r w:rsidR="00692E3E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E34CDF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proofErr w:type="spellStart"/>
            <w:r w:rsidR="00612672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служ</w:t>
            </w:r>
            <w:proofErr w:type="spellEnd"/>
            <w:r w:rsidR="00D95DE1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.</w:t>
            </w:r>
            <w:r w:rsidR="00032EE6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D95DE1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№</w:t>
            </w:r>
            <w:r w:rsidR="00692E3E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282441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/</w:t>
            </w:r>
            <w:r w:rsidR="006D59B9" w:rsidRPr="00123694">
              <w:rPr>
                <w:b/>
                <w:color w:val="000000"/>
                <w:spacing w:val="-3"/>
                <w:sz w:val="16"/>
                <w:szCs w:val="16"/>
                <w:lang w:val="bg-BG"/>
              </w:rPr>
              <w:t>ЕИК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523BD0" w14:textId="77777777" w:rsidR="0097105E" w:rsidRPr="00123694" w:rsidRDefault="006005BC" w:rsidP="00DE3752">
            <w:pPr>
              <w:shd w:val="clear" w:color="auto" w:fill="FFFFFF"/>
              <w:spacing w:line="202" w:lineRule="exact"/>
              <w:ind w:left="102" w:right="102"/>
              <w:jc w:val="both"/>
              <w:rPr>
                <w:b/>
                <w:sz w:val="16"/>
                <w:szCs w:val="16"/>
              </w:rPr>
            </w:pPr>
            <w:r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>Адрес за кореспонденция /</w:t>
            </w:r>
            <w:r w:rsidR="0097105E"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>за граждани</w:t>
            </w:r>
            <w:r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 xml:space="preserve"> </w:t>
            </w:r>
            <w:r w:rsidR="00171F68"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 xml:space="preserve">и </w:t>
            </w:r>
            <w:r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>предприяти</w:t>
            </w:r>
            <w:r w:rsidR="0097105E"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>я</w:t>
            </w:r>
            <w:r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>/</w:t>
            </w:r>
            <w:r w:rsidR="0097105E"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 xml:space="preserve"> </w:t>
            </w:r>
            <w:r w:rsidR="00171F68"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 xml:space="preserve">- </w:t>
            </w:r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гр. (с.), общ. (р-н), </w:t>
            </w:r>
            <w:proofErr w:type="spellStart"/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>обл</w:t>
            </w:r>
            <w:proofErr w:type="spellEnd"/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>., кв. (ж.к., махала), ул., №</w:t>
            </w:r>
            <w:r w:rsidR="00171F68"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>(бл., вх., ап.)</w:t>
            </w:r>
            <w:r w:rsidR="00A0393A" w:rsidRPr="00123694">
              <w:rPr>
                <w:b/>
                <w:color w:val="000000"/>
                <w:sz w:val="16"/>
                <w:szCs w:val="16"/>
                <w:lang w:val="bg-BG"/>
              </w:rPr>
              <w:t>, електронен адрес</w:t>
            </w:r>
            <w:r w:rsidR="0097105E" w:rsidRPr="0012369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D4918" w14:textId="77777777" w:rsidR="00282441" w:rsidRDefault="00282441" w:rsidP="00282441">
            <w:pPr>
              <w:shd w:val="clear" w:color="auto" w:fill="FFFFFF"/>
              <w:ind w:left="5"/>
              <w:jc w:val="center"/>
              <w:rPr>
                <w:b/>
                <w:color w:val="000000"/>
                <w:spacing w:val="-3"/>
                <w:sz w:val="16"/>
                <w:szCs w:val="16"/>
                <w:lang w:val="bg-BG"/>
              </w:rPr>
            </w:pPr>
          </w:p>
          <w:p w14:paraId="7379EFD6" w14:textId="77777777" w:rsidR="00282441" w:rsidRDefault="00282441" w:rsidP="00282441">
            <w:pPr>
              <w:shd w:val="clear" w:color="auto" w:fill="FFFFFF"/>
              <w:ind w:left="5"/>
              <w:jc w:val="center"/>
              <w:rPr>
                <w:b/>
                <w:color w:val="000000"/>
                <w:spacing w:val="-3"/>
                <w:sz w:val="16"/>
                <w:szCs w:val="16"/>
                <w:lang w:val="bg-BG"/>
              </w:rPr>
            </w:pPr>
          </w:p>
          <w:p w14:paraId="27F2E7F2" w14:textId="77777777" w:rsidR="0097105E" w:rsidRPr="00123694" w:rsidRDefault="0097105E" w:rsidP="00282441">
            <w:pPr>
              <w:shd w:val="clear" w:color="auto" w:fill="FFFFFF"/>
              <w:ind w:left="5"/>
              <w:jc w:val="center"/>
              <w:rPr>
                <w:b/>
                <w:sz w:val="16"/>
                <w:szCs w:val="16"/>
                <w:lang w:val="ru-RU"/>
              </w:rPr>
            </w:pPr>
            <w:r w:rsidRPr="00123694">
              <w:rPr>
                <w:b/>
                <w:color w:val="000000"/>
                <w:spacing w:val="-3"/>
                <w:sz w:val="16"/>
                <w:szCs w:val="16"/>
                <w:lang w:val="bg-BG"/>
              </w:rPr>
              <w:t>Телефон</w:t>
            </w:r>
          </w:p>
        </w:tc>
      </w:tr>
      <w:tr w:rsidR="00DE3752" w:rsidRPr="00A0393A" w14:paraId="7EAE8574" w14:textId="77777777" w:rsidTr="008401B1">
        <w:trPr>
          <w:cantSplit/>
          <w:trHeight w:hRule="exact" w:val="278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226461" w14:textId="77777777" w:rsidR="00DE3752" w:rsidRPr="008401B1" w:rsidRDefault="00DE3752" w:rsidP="008401B1">
            <w:pPr>
              <w:shd w:val="clear" w:color="auto" w:fill="FFFFFF"/>
              <w:jc w:val="center"/>
              <w:rPr>
                <w:lang w:val="en-US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С_1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1B654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B6C8D3B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  <w:p w14:paraId="1E72ECAC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EE4CF7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60B6857" w14:textId="77777777" w:rsidR="00DE3752" w:rsidRPr="00A0393A" w:rsidRDefault="00DE3752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DE3752" w:rsidRPr="00A0393A" w14:paraId="7556A1A8" w14:textId="77777777" w:rsidTr="008401B1">
        <w:trPr>
          <w:cantSplit/>
          <w:trHeight w:hRule="exact" w:val="269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42A7A8" w14:textId="77777777" w:rsidR="00DE3752" w:rsidRPr="00A0393A" w:rsidRDefault="00DE3752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69CE5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5DADE5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50694" w14:textId="77777777"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A4292" w14:textId="77777777" w:rsidR="00DE3752" w:rsidRPr="00A0393A" w:rsidRDefault="00DE3752" w:rsidP="0097105E">
            <w:pPr>
              <w:shd w:val="clear" w:color="auto" w:fill="FFFFFF"/>
              <w:rPr>
                <w:b/>
                <w:lang w:val="ru-RU"/>
              </w:rPr>
            </w:pPr>
          </w:p>
          <w:p w14:paraId="2718969C" w14:textId="77777777" w:rsidR="00DE3752" w:rsidRPr="00A0393A" w:rsidRDefault="00DE3752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543CBA41" w14:textId="77777777" w:rsidTr="008401B1">
        <w:trPr>
          <w:cantSplit/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8492B5" w14:textId="77777777"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С_2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CFA27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B158030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14:paraId="72E378FE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A59406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A2C6573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1CA999FD" w14:textId="77777777" w:rsidTr="008401B1">
        <w:trPr>
          <w:cantSplit/>
          <w:trHeight w:hRule="exact" w:val="259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C22269" w14:textId="77777777"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EE4F9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92DB3A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137CF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F6BDDD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14:paraId="0ADEB3EF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7955C2A6" w14:textId="77777777" w:rsidTr="008401B1">
        <w:trPr>
          <w:cantSplit/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85414C" w14:textId="77777777"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С_3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6D7E6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D3583D9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14:paraId="190FE7E3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FB0F5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074510A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37FF9C29" w14:textId="77777777" w:rsidTr="008401B1">
        <w:trPr>
          <w:cantSplit/>
          <w:trHeight w:hRule="exact" w:val="269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194839" w14:textId="77777777"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49E87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2897E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11888E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8AFF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14:paraId="40D1498E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5660ECE2" w14:textId="77777777" w:rsidTr="008401B1">
        <w:trPr>
          <w:cantSplit/>
          <w:trHeight w:hRule="exact" w:val="288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16A6FC" w14:textId="77777777"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1066F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C30B7F4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14:paraId="640DC722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9D45BB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F8903BB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40F65BCC" w14:textId="77777777" w:rsidTr="008401B1">
        <w:trPr>
          <w:cantSplit/>
          <w:trHeight w:hRule="exact" w:val="288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6C6CAC" w14:textId="77777777"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91E2C4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B562B4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863A4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352A9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14:paraId="69F6ED31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6A329840" w14:textId="77777777" w:rsidTr="008401B1">
        <w:trPr>
          <w:cantSplit/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2C89A2" w14:textId="77777777"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С_5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A8F49A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DBC8F3D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14:paraId="35CFE217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215869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14975A2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14:paraId="0CF4B33D" w14:textId="77777777" w:rsidTr="008401B1">
        <w:trPr>
          <w:cantSplit/>
          <w:trHeight w:hRule="exact" w:val="288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7BC46" w14:textId="77777777"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CE87EB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412EF2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B2B509" w14:textId="77777777"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7D9D0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14:paraId="67CBB53C" w14:textId="77777777"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</w:tbl>
    <w:p w14:paraId="228CE8FA" w14:textId="77777777" w:rsidR="00CE7E46" w:rsidRDefault="00CE7E46" w:rsidP="00123694">
      <w:pPr>
        <w:shd w:val="clear" w:color="auto" w:fill="FFFFFF"/>
        <w:spacing w:before="80" w:after="80"/>
        <w:ind w:right="142"/>
        <w:jc w:val="both"/>
        <w:rPr>
          <w:b/>
          <w:color w:val="000000"/>
          <w:spacing w:val="-5"/>
          <w:sz w:val="22"/>
          <w:lang w:val="bg-BG"/>
        </w:rPr>
      </w:pPr>
    </w:p>
    <w:p w14:paraId="12D2930B" w14:textId="77777777" w:rsidR="00172165" w:rsidRPr="009B6735" w:rsidRDefault="00E52F28" w:rsidP="00123694">
      <w:pPr>
        <w:shd w:val="clear" w:color="auto" w:fill="FFFFFF"/>
        <w:spacing w:before="80" w:after="80"/>
        <w:ind w:right="142"/>
        <w:jc w:val="both"/>
        <w:rPr>
          <w:i/>
          <w:color w:val="000000"/>
          <w:spacing w:val="-5"/>
          <w:lang w:val="ru-RU"/>
        </w:rPr>
      </w:pPr>
      <w:r>
        <w:rPr>
          <w:b/>
          <w:color w:val="000000"/>
          <w:spacing w:val="-5"/>
          <w:sz w:val="22"/>
          <w:lang w:val="bg-BG"/>
        </w:rPr>
        <w:t>7</w:t>
      </w:r>
      <w:r w:rsidR="00475FD9">
        <w:rPr>
          <w:b/>
          <w:color w:val="000000"/>
          <w:spacing w:val="-5"/>
          <w:sz w:val="22"/>
          <w:lang w:val="bg-BG"/>
        </w:rPr>
        <w:t xml:space="preserve">. </w:t>
      </w:r>
      <w:r w:rsidR="0097105E" w:rsidRPr="00A842AB">
        <w:rPr>
          <w:b/>
          <w:color w:val="000000"/>
          <w:spacing w:val="-5"/>
          <w:sz w:val="22"/>
          <w:lang w:val="bg-BG"/>
        </w:rPr>
        <w:t>Ползватели</w:t>
      </w:r>
      <w:r w:rsidR="00EF33B5">
        <w:rPr>
          <w:b/>
          <w:color w:val="000000"/>
          <w:spacing w:val="-5"/>
          <w:sz w:val="22"/>
          <w:lang w:val="bg-BG"/>
        </w:rPr>
        <w:t xml:space="preserve"> или концесионери</w:t>
      </w:r>
      <w:r w:rsidR="00846A67">
        <w:rPr>
          <w:b/>
          <w:color w:val="000000"/>
          <w:spacing w:val="-5"/>
          <w:sz w:val="22"/>
          <w:lang w:val="bg-BG"/>
        </w:rPr>
        <w:t>.</w:t>
      </w:r>
      <w:r w:rsidR="00692E3E" w:rsidRPr="00692E3E">
        <w:rPr>
          <w:b/>
          <w:color w:val="000000"/>
          <w:spacing w:val="1"/>
          <w:sz w:val="22"/>
          <w:szCs w:val="22"/>
          <w:lang w:val="bg-BG"/>
        </w:rPr>
        <w:t xml:space="preserve"> </w:t>
      </w:r>
      <w:r w:rsidR="00071B65">
        <w:rPr>
          <w:b/>
          <w:color w:val="000000"/>
          <w:spacing w:val="1"/>
          <w:sz w:val="22"/>
          <w:szCs w:val="22"/>
          <w:lang w:val="bg-BG"/>
        </w:rPr>
        <w:t>Тази таблица се попълва само в случаите, при които е учредено вещно право на ползване</w:t>
      </w:r>
      <w:r w:rsidR="00FC332E">
        <w:rPr>
          <w:b/>
          <w:color w:val="000000"/>
          <w:spacing w:val="1"/>
          <w:sz w:val="22"/>
          <w:szCs w:val="22"/>
          <w:lang w:val="bg-BG"/>
        </w:rPr>
        <w:t xml:space="preserve"> или право на концесия</w:t>
      </w:r>
      <w:r w:rsidR="00071B65">
        <w:rPr>
          <w:b/>
          <w:color w:val="000000"/>
          <w:spacing w:val="1"/>
          <w:sz w:val="22"/>
          <w:szCs w:val="22"/>
          <w:lang w:val="bg-BG"/>
        </w:rPr>
        <w:t>!</w:t>
      </w:r>
      <w:r w:rsidR="000F1C25" w:rsidRPr="009B6735">
        <w:rPr>
          <w:b/>
          <w:color w:val="000000"/>
          <w:spacing w:val="1"/>
          <w:sz w:val="22"/>
          <w:szCs w:val="22"/>
          <w:lang w:val="ru-RU"/>
        </w:rPr>
        <w:t xml:space="preserve"> </w:t>
      </w:r>
      <w:r w:rsidR="00692E3E" w:rsidRPr="005A492B">
        <w:rPr>
          <w:i/>
          <w:color w:val="000000"/>
          <w:spacing w:val="1"/>
          <w:lang w:val="bg-BG"/>
        </w:rPr>
        <w:t>Под</w:t>
      </w:r>
      <w:r w:rsidR="00822A41" w:rsidRPr="005A492B">
        <w:rPr>
          <w:i/>
          <w:color w:val="000000"/>
          <w:spacing w:val="1"/>
          <w:lang w:val="bg-BG"/>
        </w:rPr>
        <w:t xml:space="preserve"> </w:t>
      </w:r>
      <w:r w:rsidR="006872C3" w:rsidRPr="005A492B">
        <w:rPr>
          <w:i/>
          <w:color w:val="000000"/>
          <w:spacing w:val="1"/>
          <w:lang w:val="bg-BG"/>
        </w:rPr>
        <w:t>П</w:t>
      </w:r>
      <w:r w:rsidR="003A50FC" w:rsidRPr="009B6735">
        <w:rPr>
          <w:i/>
          <w:color w:val="000000"/>
          <w:spacing w:val="1"/>
          <w:lang w:val="ru-RU"/>
        </w:rPr>
        <w:t>_</w:t>
      </w:r>
      <w:r w:rsidR="00692E3E" w:rsidRPr="005A492B">
        <w:rPr>
          <w:i/>
          <w:color w:val="000000"/>
          <w:spacing w:val="1"/>
          <w:lang w:val="bg-BG"/>
        </w:rPr>
        <w:t>1 се вписва ползвател</w:t>
      </w:r>
      <w:r w:rsidR="00B85E99" w:rsidRPr="005A492B">
        <w:rPr>
          <w:i/>
          <w:color w:val="000000"/>
          <w:spacing w:val="1"/>
          <w:lang w:val="bg-BG"/>
        </w:rPr>
        <w:t>ят</w:t>
      </w:r>
      <w:r w:rsidR="004124DF" w:rsidRPr="005A492B">
        <w:rPr>
          <w:i/>
          <w:color w:val="000000"/>
          <w:spacing w:val="1"/>
          <w:lang w:val="bg-BG"/>
        </w:rPr>
        <w:t>/концесионер</w:t>
      </w:r>
      <w:r w:rsidR="00B15655" w:rsidRPr="005A492B">
        <w:rPr>
          <w:i/>
          <w:color w:val="000000"/>
          <w:spacing w:val="1"/>
          <w:lang w:val="bg-BG"/>
        </w:rPr>
        <w:t>ъ</w:t>
      </w:r>
      <w:r w:rsidR="004124DF" w:rsidRPr="005A492B">
        <w:rPr>
          <w:i/>
          <w:color w:val="000000"/>
          <w:spacing w:val="1"/>
          <w:lang w:val="bg-BG"/>
        </w:rPr>
        <w:t>т</w:t>
      </w:r>
      <w:r w:rsidR="00692E3E" w:rsidRPr="005A492B">
        <w:rPr>
          <w:i/>
          <w:color w:val="000000"/>
          <w:spacing w:val="1"/>
          <w:lang w:val="bg-BG"/>
        </w:rPr>
        <w:t>, който подава декларация</w:t>
      </w:r>
      <w:r w:rsidR="00011123" w:rsidRPr="005A492B">
        <w:rPr>
          <w:i/>
          <w:color w:val="000000"/>
          <w:spacing w:val="1"/>
          <w:lang w:val="bg-BG"/>
        </w:rPr>
        <w:t>та</w:t>
      </w:r>
      <w:r w:rsidR="00692E3E" w:rsidRPr="003C6F2F">
        <w:rPr>
          <w:b/>
          <w:i/>
          <w:color w:val="000000"/>
          <w:spacing w:val="1"/>
          <w:lang w:val="bg-BG"/>
        </w:rPr>
        <w:t xml:space="preserve"> </w:t>
      </w:r>
    </w:p>
    <w:p w14:paraId="335FC6C4" w14:textId="77777777" w:rsidR="0097105E" w:rsidRDefault="00FC332E" w:rsidP="00123694">
      <w:pPr>
        <w:shd w:val="clear" w:color="auto" w:fill="FFFFFF"/>
        <w:spacing w:before="80" w:after="80"/>
        <w:ind w:right="142"/>
        <w:jc w:val="both"/>
        <w:rPr>
          <w:i/>
          <w:color w:val="000000"/>
          <w:spacing w:val="-5"/>
          <w:sz w:val="19"/>
          <w:lang w:val="bg-BG"/>
        </w:rPr>
      </w:pPr>
      <w:r>
        <w:rPr>
          <w:i/>
          <w:color w:val="000000"/>
          <w:spacing w:val="-5"/>
          <w:sz w:val="19"/>
          <w:lang w:val="bg-BG"/>
        </w:rPr>
        <w:t xml:space="preserve"> </w:t>
      </w:r>
      <w:r w:rsidR="002348B7" w:rsidRPr="002348B7">
        <w:rPr>
          <w:b/>
          <w:color w:val="000000"/>
          <w:spacing w:val="-5"/>
          <w:sz w:val="19"/>
          <w:lang w:val="bg-BG"/>
        </w:rPr>
        <w:t>ТАБЛИЦА 2</w:t>
      </w:r>
    </w:p>
    <w:tbl>
      <w:tblPr>
        <w:tblW w:w="1020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7"/>
        <w:gridCol w:w="3838"/>
        <w:gridCol w:w="1417"/>
        <w:gridCol w:w="3402"/>
        <w:gridCol w:w="992"/>
      </w:tblGrid>
      <w:tr w:rsidR="00247C43" w:rsidRPr="006D0D66" w14:paraId="230BCBCC" w14:textId="77777777" w:rsidTr="00C77E86">
        <w:trPr>
          <w:trHeight w:hRule="exact" w:val="950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5928C3" w14:textId="77777777"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14:paraId="037DBFB3" w14:textId="77777777" w:rsidR="002F0AE6" w:rsidRDefault="00CA12D0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  <w:r>
              <w:rPr>
                <w:b/>
                <w:color w:val="000000"/>
                <w:sz w:val="16"/>
                <w:lang w:val="bg-BG"/>
              </w:rPr>
              <w:t>№ по ред</w:t>
            </w:r>
          </w:p>
          <w:p w14:paraId="0A2FD713" w14:textId="77777777"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14:paraId="685AAB59" w14:textId="77777777"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14:paraId="796C5F0D" w14:textId="77777777"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14:paraId="4D87813D" w14:textId="77777777"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14:paraId="6275E364" w14:textId="77777777"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14:paraId="5FA15230" w14:textId="77777777" w:rsidR="00247C43" w:rsidRPr="006D0D66" w:rsidRDefault="00247C43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</w:rPr>
            </w:pPr>
            <w:r w:rsidRPr="006D0D66">
              <w:rPr>
                <w:b/>
                <w:color w:val="000000"/>
                <w:sz w:val="16"/>
                <w:lang w:val="bg-BG"/>
              </w:rPr>
              <w:t xml:space="preserve"> </w:t>
            </w:r>
            <w:r w:rsidRPr="006D0D66">
              <w:rPr>
                <w:b/>
                <w:color w:val="000000"/>
                <w:spacing w:val="-6"/>
                <w:sz w:val="16"/>
                <w:lang w:val="bg-BG"/>
              </w:rPr>
              <w:t xml:space="preserve">по </w:t>
            </w:r>
            <w:r w:rsidRPr="006D0D66">
              <w:rPr>
                <w:b/>
                <w:color w:val="000000"/>
                <w:spacing w:val="-4"/>
                <w:sz w:val="16"/>
                <w:lang w:val="bg-BG"/>
              </w:rPr>
              <w:t>ред</w:t>
            </w:r>
            <w:r w:rsidRPr="006D0D66">
              <w:rPr>
                <w:b/>
              </w:rPr>
              <w:t xml:space="preserve"> 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DAD3A1" w14:textId="77777777" w:rsidR="00247C43" w:rsidRPr="009B6735" w:rsidRDefault="00CA12D0" w:rsidP="00C77E86">
            <w:pPr>
              <w:shd w:val="clear" w:color="auto" w:fill="FFFFFF"/>
              <w:spacing w:before="80" w:after="80"/>
              <w:jc w:val="both"/>
              <w:rPr>
                <w:b/>
                <w:lang w:val="ru-RU"/>
              </w:rPr>
            </w:pPr>
            <w:r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Трите имена на </w:t>
            </w:r>
            <w:r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гражданина </w:t>
            </w:r>
            <w:r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или наименование на предприятието, в  </w:t>
            </w:r>
            <w:r w:rsidRPr="00123694">
              <w:rPr>
                <w:b/>
                <w:color w:val="000000"/>
                <w:spacing w:val="-5"/>
                <w:sz w:val="16"/>
                <w:szCs w:val="16"/>
                <w:lang w:val="bg-BG"/>
              </w:rPr>
              <w:t>т.ч. община или държавно ведомство</w:t>
            </w:r>
            <w:r w:rsidRPr="009B6735">
              <w:rPr>
                <w:sz w:val="16"/>
                <w:szCs w:val="16"/>
                <w:lang w:val="ru-RU"/>
              </w:rPr>
              <w:t xml:space="preserve"> </w:t>
            </w:r>
            <w:r w:rsidR="00247C43" w:rsidRPr="009B6735">
              <w:rPr>
                <w:b/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F5994F" w14:textId="77777777" w:rsidR="006D0D66" w:rsidRPr="006D0D66" w:rsidRDefault="00247C43" w:rsidP="00123694">
            <w:pPr>
              <w:shd w:val="clear" w:color="auto" w:fill="FFFFFF"/>
              <w:spacing w:before="80" w:after="80"/>
              <w:jc w:val="center"/>
              <w:rPr>
                <w:b/>
                <w:color w:val="000000"/>
                <w:spacing w:val="-1"/>
                <w:sz w:val="16"/>
                <w:lang w:val="bg-BG"/>
              </w:rPr>
            </w:pPr>
            <w:r w:rsidRPr="006D0D66">
              <w:rPr>
                <w:b/>
                <w:color w:val="000000"/>
                <w:spacing w:val="-7"/>
                <w:sz w:val="16"/>
                <w:lang w:val="bg-BG"/>
              </w:rPr>
              <w:t>ЕГН</w:t>
            </w:r>
            <w:r w:rsidR="006D0D66" w:rsidRPr="006D0D66">
              <w:rPr>
                <w:b/>
                <w:color w:val="000000"/>
                <w:spacing w:val="-7"/>
                <w:sz w:val="16"/>
                <w:lang w:val="bg-BG"/>
              </w:rPr>
              <w:t>/</w:t>
            </w:r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ЛНЧ</w:t>
            </w:r>
            <w:r w:rsidR="00CA12D0">
              <w:rPr>
                <w:b/>
                <w:color w:val="000000"/>
                <w:spacing w:val="-1"/>
                <w:sz w:val="16"/>
                <w:lang w:val="bg-BG"/>
              </w:rPr>
              <w:t>/ЛН</w:t>
            </w:r>
            <w:r w:rsidR="006D0D66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 или</w:t>
            </w:r>
          </w:p>
          <w:p w14:paraId="34075307" w14:textId="77777777" w:rsidR="00247C43" w:rsidRPr="006D0D66" w:rsidRDefault="00612672" w:rsidP="00CA12D0">
            <w:pPr>
              <w:shd w:val="clear" w:color="auto" w:fill="FFFFFF"/>
              <w:spacing w:before="80" w:after="80"/>
              <w:jc w:val="center"/>
              <w:rPr>
                <w:b/>
              </w:rPr>
            </w:pPr>
            <w:proofErr w:type="spellStart"/>
            <w:r w:rsidRPr="006D0D66">
              <w:rPr>
                <w:b/>
                <w:color w:val="000000"/>
                <w:spacing w:val="-1"/>
                <w:sz w:val="16"/>
                <w:lang w:val="bg-BG"/>
              </w:rPr>
              <w:t>служ</w:t>
            </w:r>
            <w:proofErr w:type="spellEnd"/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.</w:t>
            </w:r>
            <w:r w:rsidR="006D0D66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 </w:t>
            </w:r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№</w:t>
            </w:r>
            <w:r w:rsidR="006D0D66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/ </w:t>
            </w:r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или</w:t>
            </w:r>
            <w:r w:rsidR="00247C43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 </w:t>
            </w:r>
            <w:r w:rsidR="005D54F8">
              <w:rPr>
                <w:b/>
                <w:color w:val="000000"/>
                <w:spacing w:val="-1"/>
                <w:sz w:val="16"/>
                <w:lang w:val="bg-BG"/>
              </w:rPr>
              <w:t>ЕИК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08F987" w14:textId="77777777" w:rsidR="00247C43" w:rsidRPr="006D0D66" w:rsidRDefault="00001AB2" w:rsidP="00123694">
            <w:pPr>
              <w:shd w:val="clear" w:color="auto" w:fill="FFFFFF"/>
              <w:spacing w:before="80" w:after="80"/>
              <w:jc w:val="center"/>
              <w:rPr>
                <w:b/>
              </w:rPr>
            </w:pPr>
            <w:r w:rsidRPr="006D0D66">
              <w:rPr>
                <w:b/>
                <w:color w:val="000000"/>
                <w:spacing w:val="-2"/>
                <w:sz w:val="16"/>
                <w:lang w:val="bg-BG"/>
              </w:rPr>
              <w:t>А</w:t>
            </w:r>
            <w:r w:rsidR="00247C43" w:rsidRPr="006D0D66">
              <w:rPr>
                <w:b/>
                <w:color w:val="000000"/>
                <w:spacing w:val="-2"/>
                <w:sz w:val="16"/>
                <w:lang w:val="bg-BG"/>
              </w:rPr>
              <w:t xml:space="preserve">дрес </w:t>
            </w:r>
            <w:r w:rsidRPr="006D0D66">
              <w:rPr>
                <w:b/>
                <w:color w:val="000000"/>
                <w:spacing w:val="-2"/>
                <w:sz w:val="16"/>
                <w:lang w:val="bg-BG"/>
              </w:rPr>
              <w:t>за кореспонденция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597C8C" w14:textId="77777777" w:rsidR="00247C43" w:rsidRPr="006D0D66" w:rsidRDefault="00247C43" w:rsidP="00123694">
            <w:pPr>
              <w:shd w:val="clear" w:color="auto" w:fill="FFFFFF"/>
              <w:spacing w:before="80" w:after="80"/>
              <w:rPr>
                <w:b/>
              </w:rPr>
            </w:pPr>
            <w:r w:rsidRPr="006D0D66">
              <w:rPr>
                <w:b/>
                <w:color w:val="000000"/>
                <w:spacing w:val="-3"/>
                <w:sz w:val="16"/>
                <w:lang w:val="bg-BG"/>
              </w:rPr>
              <w:t>Телефон</w:t>
            </w:r>
            <w:r w:rsidRPr="006D0D66">
              <w:rPr>
                <w:b/>
              </w:rPr>
              <w:t xml:space="preserve"> </w:t>
            </w:r>
          </w:p>
        </w:tc>
      </w:tr>
      <w:tr w:rsidR="00DE3752" w:rsidRPr="00A842AB" w14:paraId="7BEEFEA2" w14:textId="77777777" w:rsidTr="00DE3752">
        <w:trPr>
          <w:cantSplit/>
          <w:trHeight w:hRule="exact" w:val="298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9608C9" w14:textId="77777777" w:rsidR="00DE3752" w:rsidRPr="00A842AB" w:rsidRDefault="00DE3752" w:rsidP="00DE3752">
            <w:pPr>
              <w:shd w:val="clear" w:color="auto" w:fill="FFFFFF"/>
              <w:jc w:val="center"/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П_1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DBB8ED" w14:textId="77777777" w:rsidR="00DE3752" w:rsidRPr="00A842AB" w:rsidRDefault="00DE3752" w:rsidP="0097105E">
            <w:pPr>
              <w:shd w:val="clear" w:color="auto" w:fill="FFFFFF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C520E86" w14:textId="77777777" w:rsidR="00DE3752" w:rsidRPr="00A842AB" w:rsidRDefault="00DE3752" w:rsidP="0097105E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040DE4" w14:textId="77777777" w:rsidR="00DE3752" w:rsidRPr="00A842AB" w:rsidRDefault="00DE3752" w:rsidP="0097105E">
            <w:pPr>
              <w:shd w:val="clear" w:color="auto" w:fill="FFFFFF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D9583D2" w14:textId="77777777" w:rsidR="00DE3752" w:rsidRPr="00A842AB" w:rsidRDefault="00DE3752" w:rsidP="0097105E">
            <w:pPr>
              <w:shd w:val="clear" w:color="auto" w:fill="FFFFFF"/>
            </w:pPr>
          </w:p>
        </w:tc>
      </w:tr>
      <w:tr w:rsidR="00DE3752" w:rsidRPr="00A842AB" w14:paraId="1C9D4514" w14:textId="77777777" w:rsidTr="00832F10">
        <w:trPr>
          <w:cantSplit/>
          <w:trHeight w:hRule="exact" w:val="243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AB7A8D" w14:textId="77777777" w:rsidR="00DE3752" w:rsidRPr="00A842AB" w:rsidRDefault="00DE3752" w:rsidP="00DE3752">
            <w:pPr>
              <w:shd w:val="clear" w:color="auto" w:fill="FFFFFF"/>
              <w:jc w:val="center"/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8923B4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B2B77E0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28ACB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B34CFB" w14:textId="77777777"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14:paraId="33486DFE" w14:textId="77777777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6FC889" w14:textId="77777777" w:rsidR="00DE3752" w:rsidRPr="00A842AB" w:rsidRDefault="00DE3752" w:rsidP="00DE3752">
            <w:pPr>
              <w:shd w:val="clear" w:color="auto" w:fill="FFFFFF"/>
              <w:jc w:val="center"/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П_</w:t>
            </w:r>
            <w:r>
              <w:rPr>
                <w:b/>
                <w:i/>
                <w:color w:val="000000"/>
                <w:sz w:val="18"/>
                <w:lang w:val="bg-BG"/>
              </w:rPr>
              <w:t>2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36D196B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4FC0F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68B49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A4A666F" w14:textId="77777777"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14:paraId="1ACED37B" w14:textId="77777777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06F8E" w14:textId="77777777" w:rsidR="00DE3752" w:rsidRPr="00A842AB" w:rsidRDefault="00DE3752" w:rsidP="000E60D3">
            <w:pPr>
              <w:shd w:val="clear" w:color="auto" w:fill="FFFFFF"/>
              <w:jc w:val="center"/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B482F7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0F242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2A8E1E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79ADAF5" w14:textId="77777777"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14:paraId="5E8D1193" w14:textId="77777777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93CD6F" w14:textId="77777777" w:rsidR="00DE3752" w:rsidRPr="00A842AB" w:rsidRDefault="00DE3752" w:rsidP="00DE3752">
            <w:pPr>
              <w:shd w:val="clear" w:color="auto" w:fill="FFFFFF"/>
              <w:jc w:val="center"/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П_</w:t>
            </w:r>
            <w:r>
              <w:rPr>
                <w:b/>
                <w:i/>
                <w:color w:val="000000"/>
                <w:sz w:val="18"/>
                <w:lang w:val="bg-BG"/>
              </w:rPr>
              <w:t>3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03CD432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556D4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A010CF5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AFC48" w14:textId="77777777"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14:paraId="0F2E2971" w14:textId="77777777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80FD0" w14:textId="77777777" w:rsidR="00DE3752" w:rsidRPr="00A842AB" w:rsidRDefault="00DE3752" w:rsidP="000E60D3">
            <w:pPr>
              <w:shd w:val="clear" w:color="auto" w:fill="FFFFFF"/>
              <w:jc w:val="center"/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5B38F7B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43142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4328713" w14:textId="77777777"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48C11" w14:textId="77777777"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CE7E46" w14:paraId="780B4211" w14:textId="77777777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F88F8A" w14:textId="77777777" w:rsidR="00DE3752" w:rsidRPr="003C6F2F" w:rsidRDefault="00DE3752" w:rsidP="00DE3752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  <w:r w:rsidRPr="003C6F2F">
              <w:rPr>
                <w:b/>
                <w:i/>
                <w:color w:val="000000"/>
                <w:sz w:val="18"/>
                <w:lang w:val="bg-BG"/>
              </w:rPr>
              <w:t>П_4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2A7A9E0" w14:textId="77777777"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CE33F" w14:textId="77777777"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616BEE1" w14:textId="77777777"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59327" w14:textId="77777777"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</w:tr>
      <w:tr w:rsidR="00DE3752" w:rsidRPr="00A842AB" w14:paraId="46B6885C" w14:textId="77777777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F26C9A" w14:textId="77777777" w:rsidR="00DE3752" w:rsidRPr="003C6F2F" w:rsidRDefault="00DE3752" w:rsidP="007035E4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93D357A" w14:textId="77777777"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94185" w14:textId="77777777"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B9347A3" w14:textId="77777777"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FF429" w14:textId="77777777" w:rsidR="00DE3752" w:rsidRPr="00A842AB" w:rsidRDefault="00DE3752" w:rsidP="007035E4">
            <w:pPr>
              <w:shd w:val="clear" w:color="auto" w:fill="FFFFFF"/>
            </w:pPr>
          </w:p>
        </w:tc>
      </w:tr>
      <w:tr w:rsidR="00DE3752" w:rsidRPr="00CE7E46" w14:paraId="1705763D" w14:textId="77777777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A057D" w14:textId="77777777" w:rsidR="00DE3752" w:rsidRPr="003C6F2F" w:rsidRDefault="00DE3752" w:rsidP="00DE3752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  <w:r w:rsidRPr="003C6F2F">
              <w:rPr>
                <w:b/>
                <w:i/>
                <w:color w:val="000000"/>
                <w:sz w:val="18"/>
                <w:lang w:val="bg-BG"/>
              </w:rPr>
              <w:t>П_5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6D184F9" w14:textId="77777777"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701E6" w14:textId="77777777"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F40AC4D" w14:textId="77777777"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EADFC" w14:textId="77777777"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</w:tr>
      <w:tr w:rsidR="00DE3752" w:rsidRPr="00A842AB" w14:paraId="4AD1879B" w14:textId="77777777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5C5E5" w14:textId="77777777" w:rsidR="00DE3752" w:rsidRPr="003C6F2F" w:rsidRDefault="00DE3752" w:rsidP="00DE3752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D5C3D2" w14:textId="77777777"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4321" w14:textId="77777777"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0A1BC8" w14:textId="77777777"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D8BCD8" w14:textId="77777777" w:rsidR="00DE3752" w:rsidRPr="00A842AB" w:rsidRDefault="00DE3752" w:rsidP="007035E4">
            <w:pPr>
              <w:shd w:val="clear" w:color="auto" w:fill="FFFFFF"/>
            </w:pPr>
          </w:p>
        </w:tc>
      </w:tr>
    </w:tbl>
    <w:p w14:paraId="634C16AE" w14:textId="77777777" w:rsidR="0043005A" w:rsidRDefault="0043005A" w:rsidP="002D454B">
      <w:pPr>
        <w:ind w:left="5245"/>
        <w:rPr>
          <w:b/>
          <w:color w:val="000000"/>
          <w:spacing w:val="-8"/>
          <w:sz w:val="19"/>
          <w:lang w:val="bg-BG"/>
        </w:rPr>
      </w:pPr>
    </w:p>
    <w:p w14:paraId="790EF516" w14:textId="77777777" w:rsidR="00F42FF0" w:rsidRDefault="00F42FF0" w:rsidP="003C6F2F">
      <w:pPr>
        <w:rPr>
          <w:b/>
          <w:color w:val="000000"/>
          <w:spacing w:val="-8"/>
          <w:sz w:val="19"/>
          <w:lang w:val="bg-BG"/>
        </w:rPr>
      </w:pPr>
    </w:p>
    <w:p w14:paraId="4DDD5210" w14:textId="77777777" w:rsidR="00F42FF0" w:rsidRPr="000E58A6" w:rsidRDefault="00F42FF0" w:rsidP="00F42FF0">
      <w:pPr>
        <w:jc w:val="both"/>
        <w:rPr>
          <w:b/>
          <w:sz w:val="22"/>
          <w:szCs w:val="22"/>
          <w:lang w:val="bg-BG"/>
        </w:rPr>
      </w:pPr>
      <w:r w:rsidRPr="000E58A6">
        <w:rPr>
          <w:b/>
          <w:sz w:val="22"/>
          <w:szCs w:val="22"/>
          <w:lang w:val="bg-BG"/>
        </w:rPr>
        <w:t xml:space="preserve">Моля, посочете </w:t>
      </w:r>
      <w:r w:rsidR="009C7556" w:rsidRPr="000E58A6">
        <w:rPr>
          <w:b/>
          <w:sz w:val="22"/>
          <w:szCs w:val="22"/>
          <w:lang w:val="bg-BG"/>
        </w:rPr>
        <w:t xml:space="preserve">вид, </w:t>
      </w:r>
      <w:r w:rsidRPr="000E58A6">
        <w:rPr>
          <w:b/>
          <w:color w:val="000000"/>
          <w:spacing w:val="-6"/>
          <w:sz w:val="22"/>
          <w:szCs w:val="22"/>
          <w:lang w:val="bg-BG"/>
        </w:rPr>
        <w:t>№ и дата на издаване/издател на документа</w:t>
      </w:r>
      <w:r w:rsidRPr="000E58A6">
        <w:rPr>
          <w:b/>
          <w:sz w:val="22"/>
          <w:szCs w:val="22"/>
          <w:lang w:val="bg-BG"/>
        </w:rPr>
        <w:t>, с който е учредено вещно право на ползване</w:t>
      </w:r>
      <w:r w:rsidR="008203C1" w:rsidRPr="008203C1">
        <w:t xml:space="preserve"> </w:t>
      </w:r>
      <w:r w:rsidR="008203C1" w:rsidRPr="008203C1">
        <w:rPr>
          <w:b/>
          <w:sz w:val="22"/>
          <w:szCs w:val="22"/>
          <w:lang w:val="bg-BG"/>
        </w:rPr>
        <w:t>или право на концесия</w:t>
      </w:r>
      <w:r w:rsidRPr="008203C1">
        <w:rPr>
          <w:b/>
          <w:sz w:val="22"/>
          <w:szCs w:val="22"/>
          <w:lang w:val="bg-BG"/>
        </w:rPr>
        <w:t xml:space="preserve"> </w:t>
      </w:r>
      <w:r w:rsidRPr="000E58A6">
        <w:rPr>
          <w:b/>
          <w:sz w:val="22"/>
          <w:szCs w:val="22"/>
          <w:lang w:val="bg-BG"/>
        </w:rPr>
        <w:t>върху имота:</w:t>
      </w:r>
    </w:p>
    <w:p w14:paraId="3EA2206E" w14:textId="77777777" w:rsidR="00F42FF0" w:rsidRPr="003C6F2F" w:rsidRDefault="00F42FF0" w:rsidP="00F42FF0">
      <w:pPr>
        <w:jc w:val="both"/>
        <w:rPr>
          <w:color w:val="000000"/>
          <w:spacing w:val="-8"/>
          <w:sz w:val="19"/>
          <w:lang w:val="bg-BG"/>
        </w:rPr>
      </w:pPr>
      <w:r w:rsidRPr="000E58A6">
        <w:rPr>
          <w:sz w:val="22"/>
          <w:szCs w:val="22"/>
          <w:lang w:val="bg-BG"/>
        </w:rPr>
        <w:t>………………………………………………………………………………………………………………………..………………………………………………………………………………………………………………</w:t>
      </w:r>
      <w:r w:rsidR="005C40D0" w:rsidRPr="000E58A6">
        <w:rPr>
          <w:sz w:val="22"/>
          <w:szCs w:val="22"/>
          <w:lang w:val="bg-BG"/>
        </w:rPr>
        <w:t>……</w:t>
      </w:r>
      <w:r w:rsidR="00762AAB" w:rsidRPr="000E58A6">
        <w:rPr>
          <w:sz w:val="22"/>
          <w:szCs w:val="22"/>
          <w:lang w:val="bg-BG"/>
        </w:rPr>
        <w:t>………</w:t>
      </w:r>
    </w:p>
    <w:p w14:paraId="6CC2F606" w14:textId="77777777" w:rsidR="00A7699A" w:rsidRPr="009B6735" w:rsidRDefault="00A7699A" w:rsidP="00A7699A">
      <w:pPr>
        <w:rPr>
          <w:sz w:val="22"/>
          <w:szCs w:val="22"/>
          <w:lang w:val="ru-RU"/>
        </w:rPr>
        <w:sectPr w:rsidR="00A7699A" w:rsidRPr="009B6735" w:rsidSect="00C56E25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284" w:right="852" w:bottom="357" w:left="709" w:header="430" w:footer="448" w:gutter="0"/>
          <w:cols w:space="60"/>
          <w:noEndnote/>
          <w:titlePg/>
          <w:docGrid w:linePitch="272"/>
        </w:sectPr>
      </w:pPr>
      <w:r w:rsidRPr="003C6F2F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B3A8ED" wp14:editId="76646F60">
                <wp:simplePos x="0" y="0"/>
                <wp:positionH relativeFrom="column">
                  <wp:posOffset>6075680</wp:posOffset>
                </wp:positionH>
                <wp:positionV relativeFrom="paragraph">
                  <wp:posOffset>9759315</wp:posOffset>
                </wp:positionV>
                <wp:extent cx="207010" cy="157480"/>
                <wp:effectExtent l="0" t="0" r="0" b="0"/>
                <wp:wrapNone/>
                <wp:docPr id="10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685B7" id="Rectangle 90" o:spid="_x0000_s1026" style="position:absolute;margin-left:478.4pt;margin-top:768.45pt;width:16.3pt;height:12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"/>
            </w:pict>
          </mc:Fallback>
        </mc:AlternateContent>
      </w:r>
    </w:p>
    <w:p w14:paraId="0E652AC3" w14:textId="77777777" w:rsidR="000923A2" w:rsidRPr="000450AD" w:rsidRDefault="000923A2" w:rsidP="009A25DB">
      <w:pPr>
        <w:ind w:left="8647" w:hanging="7"/>
        <w:rPr>
          <w:b/>
          <w:lang w:val="bg-BG"/>
        </w:rPr>
      </w:pPr>
      <w:r w:rsidRPr="000450AD">
        <w:rPr>
          <w:b/>
          <w:lang w:val="bg-BG"/>
        </w:rPr>
        <w:lastRenderedPageBreak/>
        <w:t xml:space="preserve">ЧАСТ І  </w:t>
      </w:r>
    </w:p>
    <w:p w14:paraId="5A262194" w14:textId="77777777" w:rsidR="000923A2" w:rsidRDefault="000923A2" w:rsidP="000923A2">
      <w:pPr>
        <w:ind w:left="7920"/>
        <w:rPr>
          <w:lang w:val="bg-BG"/>
        </w:rPr>
      </w:pPr>
      <w:r>
        <w:rPr>
          <w:lang w:val="bg-BG"/>
        </w:rPr>
        <w:t xml:space="preserve">        </w:t>
      </w:r>
      <w:r w:rsidRPr="008A565E">
        <w:rPr>
          <w:lang w:val="bg-BG"/>
        </w:rPr>
        <w:t>/</w:t>
      </w:r>
      <w:r>
        <w:rPr>
          <w:lang w:val="bg-BG"/>
        </w:rPr>
        <w:t>П</w:t>
      </w:r>
      <w:r w:rsidRPr="008A565E">
        <w:rPr>
          <w:lang w:val="bg-BG"/>
        </w:rPr>
        <w:t>ро</w:t>
      </w:r>
      <w:r>
        <w:rPr>
          <w:lang w:val="bg-BG"/>
        </w:rPr>
        <w:t>дължение/</w:t>
      </w:r>
    </w:p>
    <w:p w14:paraId="03E30116" w14:textId="77777777" w:rsidR="000923A2" w:rsidRPr="000450AD" w:rsidRDefault="000923A2" w:rsidP="000923A2">
      <w:pPr>
        <w:tabs>
          <w:tab w:val="left" w:pos="284"/>
        </w:tabs>
        <w:rPr>
          <w:sz w:val="22"/>
          <w:szCs w:val="22"/>
          <w:lang w:val="bg-BG"/>
        </w:rPr>
      </w:pPr>
      <w:r w:rsidRPr="000450AD">
        <w:rPr>
          <w:b/>
          <w:sz w:val="22"/>
          <w:szCs w:val="22"/>
          <w:lang w:val="bg-BG"/>
        </w:rPr>
        <w:tab/>
      </w:r>
      <w:r w:rsidR="00E52F28">
        <w:rPr>
          <w:b/>
          <w:sz w:val="22"/>
          <w:szCs w:val="22"/>
          <w:lang w:val="bg-BG"/>
        </w:rPr>
        <w:t>8</w:t>
      </w:r>
      <w:r w:rsidRPr="000450AD">
        <w:rPr>
          <w:b/>
          <w:sz w:val="22"/>
          <w:szCs w:val="22"/>
          <w:lang w:val="bg-BG"/>
        </w:rPr>
        <w:t>. Земя</w:t>
      </w:r>
      <w:r w:rsidRPr="000450AD">
        <w:rPr>
          <w:sz w:val="22"/>
          <w:szCs w:val="22"/>
          <w:lang w:val="bg-BG"/>
        </w:rPr>
        <w:t xml:space="preserve"> </w:t>
      </w:r>
    </w:p>
    <w:p w14:paraId="36AD660F" w14:textId="77777777" w:rsidR="000923A2" w:rsidRPr="0013454A" w:rsidRDefault="000923A2" w:rsidP="00126905">
      <w:pPr>
        <w:shd w:val="clear" w:color="auto" w:fill="FFFFFF"/>
        <w:ind w:firstLine="284"/>
        <w:rPr>
          <w:i/>
          <w:color w:val="000000"/>
          <w:spacing w:val="-7"/>
          <w:lang w:val="bg-BG"/>
        </w:rPr>
      </w:pPr>
      <w:r w:rsidRPr="0013454A">
        <w:rPr>
          <w:i/>
          <w:color w:val="000000"/>
          <w:spacing w:val="-2"/>
          <w:lang w:val="bg-BG"/>
        </w:rPr>
        <w:t xml:space="preserve">Попълва се от собствениците или ползвателите на земя, както и от лицата, които притежават сграда или </w:t>
      </w:r>
      <w:r w:rsidRPr="0013454A">
        <w:rPr>
          <w:i/>
          <w:color w:val="000000"/>
          <w:spacing w:val="-3"/>
          <w:lang w:val="bg-BG"/>
        </w:rPr>
        <w:t xml:space="preserve">част от нея </w:t>
      </w:r>
      <w:r>
        <w:rPr>
          <w:i/>
          <w:color w:val="000000"/>
          <w:spacing w:val="-3"/>
          <w:lang w:val="bg-BG"/>
        </w:rPr>
        <w:t>/</w:t>
      </w:r>
      <w:r w:rsidRPr="0013454A">
        <w:rPr>
          <w:i/>
          <w:color w:val="000000"/>
          <w:spacing w:val="-3"/>
          <w:lang w:val="bg-BG"/>
        </w:rPr>
        <w:t>къща, етаж от къща, гараж, апартамент и др.</w:t>
      </w:r>
      <w:r>
        <w:rPr>
          <w:i/>
          <w:color w:val="000000"/>
          <w:spacing w:val="-3"/>
          <w:lang w:val="bg-BG"/>
        </w:rPr>
        <w:t>/</w:t>
      </w:r>
      <w:r w:rsidRPr="0013454A">
        <w:rPr>
          <w:i/>
          <w:color w:val="000000"/>
          <w:spacing w:val="-3"/>
          <w:lang w:val="bg-BG"/>
        </w:rPr>
        <w:t xml:space="preserve">, построена върху държавен или общински поземлен имот. </w:t>
      </w:r>
      <w:r w:rsidRPr="00E764FC">
        <w:rPr>
          <w:i/>
          <w:color w:val="000000"/>
          <w:spacing w:val="-6"/>
          <w:lang w:val="bg-BG"/>
        </w:rPr>
        <w:t xml:space="preserve">Не се попълва от собствениците или ползвателите на апартаменти и др. обекти  в жилищни блокове, построени върху държавна или общинска земя, предназначена за многоетажно комплексно жилищно застрояване – жилищните </w:t>
      </w:r>
      <w:r w:rsidRPr="00E764FC">
        <w:rPr>
          <w:i/>
          <w:color w:val="000000"/>
          <w:spacing w:val="-7"/>
          <w:lang w:val="bg-BG"/>
        </w:rPr>
        <w:t>комплекси.</w:t>
      </w:r>
    </w:p>
    <w:p w14:paraId="353128B6" w14:textId="77777777" w:rsidR="000923A2" w:rsidRPr="003304E7" w:rsidRDefault="004C21F7" w:rsidP="000923A2">
      <w:pPr>
        <w:ind w:firstLine="284"/>
        <w:rPr>
          <w:b/>
          <w:color w:val="000000"/>
          <w:spacing w:val="-25"/>
          <w:w w:val="70"/>
          <w:sz w:val="16"/>
          <w:szCs w:val="16"/>
          <w:lang w:val="bg-BG"/>
        </w:rPr>
      </w:pPr>
      <w:r>
        <w:rPr>
          <w:i/>
          <w:color w:val="000000"/>
          <w:spacing w:val="-1"/>
          <w:sz w:val="16"/>
          <w:szCs w:val="16"/>
          <w:lang w:val="bg-BG"/>
        </w:rPr>
        <w:t>/</w:t>
      </w:r>
      <w:r w:rsidR="000923A2" w:rsidRPr="003304E7">
        <w:rPr>
          <w:i/>
          <w:color w:val="000000"/>
          <w:spacing w:val="-1"/>
          <w:sz w:val="16"/>
          <w:szCs w:val="16"/>
          <w:lang w:val="bg-BG"/>
        </w:rPr>
        <w:t>Отб</w:t>
      </w:r>
      <w:r w:rsidR="000E58A6">
        <w:rPr>
          <w:i/>
          <w:color w:val="000000"/>
          <w:spacing w:val="-1"/>
          <w:sz w:val="16"/>
          <w:szCs w:val="16"/>
          <w:lang w:val="bg-BG"/>
        </w:rPr>
        <w:t>е</w:t>
      </w:r>
      <w:r w:rsidR="005A492B">
        <w:rPr>
          <w:i/>
          <w:color w:val="000000"/>
          <w:spacing w:val="-1"/>
          <w:sz w:val="16"/>
          <w:szCs w:val="16"/>
          <w:lang w:val="bg-BG"/>
        </w:rPr>
        <w:t>лязва се</w:t>
      </w:r>
      <w:r w:rsidR="000923A2" w:rsidRPr="003304E7">
        <w:rPr>
          <w:i/>
          <w:color w:val="000000"/>
          <w:spacing w:val="-1"/>
          <w:sz w:val="16"/>
          <w:szCs w:val="16"/>
          <w:lang w:val="bg-BG"/>
        </w:rPr>
        <w:t xml:space="preserve"> наличието на обстоятелството с „х” </w:t>
      </w:r>
      <w:r w:rsidR="000923A2" w:rsidRPr="00762AAB">
        <w:rPr>
          <w:i/>
          <w:color w:val="000000"/>
          <w:spacing w:val="-1"/>
          <w:sz w:val="16"/>
          <w:szCs w:val="16"/>
          <w:lang w:val="bg-BG"/>
        </w:rPr>
        <w:t xml:space="preserve">и </w:t>
      </w:r>
      <w:r w:rsidR="005A492B">
        <w:rPr>
          <w:i/>
          <w:color w:val="000000"/>
          <w:spacing w:val="-1"/>
          <w:sz w:val="16"/>
          <w:szCs w:val="16"/>
          <w:lang w:val="bg-BG"/>
        </w:rPr>
        <w:t>се попълва</w:t>
      </w:r>
      <w:r w:rsidRPr="00762AAB">
        <w:rPr>
          <w:i/>
          <w:color w:val="000000"/>
          <w:spacing w:val="-1"/>
          <w:sz w:val="16"/>
          <w:szCs w:val="16"/>
          <w:lang w:val="bg-BG"/>
        </w:rPr>
        <w:t>/</w:t>
      </w:r>
      <w:r w:rsidR="000923A2" w:rsidRPr="00762AAB">
        <w:rPr>
          <w:i/>
          <w:color w:val="000000"/>
          <w:spacing w:val="-1"/>
          <w:sz w:val="16"/>
          <w:szCs w:val="16"/>
          <w:lang w:val="bg-BG"/>
        </w:rPr>
        <w:t>:</w:t>
      </w:r>
    </w:p>
    <w:p w14:paraId="39F3B119" w14:textId="77777777" w:rsidR="000923A2" w:rsidRPr="00D75AB3" w:rsidRDefault="00DE3752" w:rsidP="0059776E">
      <w:pPr>
        <w:shd w:val="clear" w:color="auto" w:fill="FFFFFF"/>
        <w:spacing w:before="120"/>
        <w:ind w:firstLine="284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7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1A991" wp14:editId="6EA2E488">
                <wp:simplePos x="0" y="0"/>
                <wp:positionH relativeFrom="column">
                  <wp:posOffset>2240280</wp:posOffset>
                </wp:positionH>
                <wp:positionV relativeFrom="paragraph">
                  <wp:posOffset>85725</wp:posOffset>
                </wp:positionV>
                <wp:extent cx="207010" cy="157480"/>
                <wp:effectExtent l="0" t="0" r="21590" b="13970"/>
                <wp:wrapNone/>
                <wp:docPr id="11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8144A" id="Rectangle 27" o:spid="_x0000_s1026" style="position:absolute;margin-left:176.4pt;margin-top:6.75pt;width:16.3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" fillcolor="silver"/>
            </w:pict>
          </mc:Fallback>
        </mc:AlternateContent>
      </w:r>
      <w:r w:rsidR="00113486"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2632D5" wp14:editId="26791848">
                <wp:simplePos x="0" y="0"/>
                <wp:positionH relativeFrom="column">
                  <wp:posOffset>3703320</wp:posOffset>
                </wp:positionH>
                <wp:positionV relativeFrom="paragraph">
                  <wp:posOffset>80645</wp:posOffset>
                </wp:positionV>
                <wp:extent cx="207010" cy="157480"/>
                <wp:effectExtent l="0" t="0" r="21590" b="13970"/>
                <wp:wrapNone/>
                <wp:docPr id="1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A2197" id="Rectangle 13" o:spid="_x0000_s1026" style="position:absolute;margin-left:291.6pt;margin-top:6.35pt;width:16.3pt;height:1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" fillcolor="silver"/>
            </w:pict>
          </mc:Fallback>
        </mc:AlternateContent>
      </w:r>
      <w:r w:rsidR="000923A2"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54239" wp14:editId="74EA43CB">
                <wp:simplePos x="0" y="0"/>
                <wp:positionH relativeFrom="column">
                  <wp:posOffset>5847080</wp:posOffset>
                </wp:positionH>
                <wp:positionV relativeFrom="paragraph">
                  <wp:posOffset>24130</wp:posOffset>
                </wp:positionV>
                <wp:extent cx="496570" cy="157480"/>
                <wp:effectExtent l="0" t="0" r="17780" b="13970"/>
                <wp:wrapNone/>
                <wp:docPr id="11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896FF" id="Rectangle 140" o:spid="_x0000_s1026" style="position:absolute;margin-left:460.4pt;margin-top:1.9pt;width:39.1pt;height:1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" fillcolor="silver"/>
            </w:pict>
          </mc:Fallback>
        </mc:AlternateContent>
      </w:r>
      <w:r w:rsidR="00E52F28">
        <w:rPr>
          <w:b/>
          <w:sz w:val="22"/>
          <w:szCs w:val="22"/>
          <w:lang w:val="bg-BG"/>
        </w:rPr>
        <w:t>8</w:t>
      </w:r>
      <w:r w:rsidR="000923A2" w:rsidRPr="001C3EF1">
        <w:rPr>
          <w:b/>
          <w:sz w:val="22"/>
          <w:szCs w:val="22"/>
          <w:lang w:val="bg-BG"/>
        </w:rPr>
        <w:t>.1.</w:t>
      </w:r>
      <w:r w:rsidR="000923A2">
        <w:rPr>
          <w:lang w:val="bg-BG"/>
        </w:rPr>
        <w:t xml:space="preserve"> </w:t>
      </w:r>
      <w:r w:rsidR="000923A2" w:rsidRPr="00DB598D">
        <w:rPr>
          <w:b/>
          <w:sz w:val="22"/>
          <w:szCs w:val="22"/>
          <w:lang w:val="bg-BG"/>
        </w:rPr>
        <w:t xml:space="preserve">Вие сте собственик на земя            или </w:t>
      </w:r>
      <w:r w:rsidR="000923A2">
        <w:rPr>
          <w:b/>
          <w:sz w:val="22"/>
          <w:szCs w:val="22"/>
          <w:lang w:val="bg-BG"/>
        </w:rPr>
        <w:t xml:space="preserve">   ползвател</w:t>
      </w:r>
      <w:r w:rsidR="000923A2" w:rsidRPr="00DB598D">
        <w:rPr>
          <w:b/>
          <w:sz w:val="22"/>
          <w:szCs w:val="22"/>
          <w:lang w:val="bg-BG"/>
        </w:rPr>
        <w:t xml:space="preserve"> </w:t>
      </w:r>
      <w:r w:rsidR="000923A2">
        <w:rPr>
          <w:b/>
          <w:sz w:val="22"/>
          <w:szCs w:val="22"/>
          <w:lang w:val="bg-BG"/>
        </w:rPr>
        <w:t xml:space="preserve">              </w:t>
      </w:r>
      <w:r w:rsidR="000923A2" w:rsidRPr="00D75AB3">
        <w:rPr>
          <w:b/>
          <w:sz w:val="22"/>
          <w:szCs w:val="22"/>
          <w:lang w:val="bg-BG"/>
        </w:rPr>
        <w:t xml:space="preserve">дата на придобиване/  </w:t>
      </w:r>
    </w:p>
    <w:p w14:paraId="54DDE3E6" w14:textId="77777777" w:rsidR="000923A2" w:rsidRPr="00D75AB3" w:rsidRDefault="000923A2" w:rsidP="000923A2">
      <w:pPr>
        <w:shd w:val="clear" w:color="auto" w:fill="FFFFFF"/>
        <w:ind w:left="5760" w:firstLine="720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у</w:t>
      </w:r>
      <w:r w:rsidRPr="00D75AB3">
        <w:rPr>
          <w:b/>
          <w:sz w:val="22"/>
          <w:szCs w:val="22"/>
          <w:lang w:val="bg-BG"/>
        </w:rPr>
        <w:t>чр</w:t>
      </w:r>
      <w:r>
        <w:rPr>
          <w:b/>
          <w:sz w:val="22"/>
          <w:szCs w:val="22"/>
          <w:lang w:val="bg-BG"/>
        </w:rPr>
        <w:t xml:space="preserve">едяване </w:t>
      </w:r>
      <w:r w:rsidRPr="00D75AB3">
        <w:rPr>
          <w:b/>
          <w:sz w:val="22"/>
          <w:szCs w:val="22"/>
          <w:lang w:val="bg-BG"/>
        </w:rPr>
        <w:t xml:space="preserve">право на ползване </w:t>
      </w:r>
    </w:p>
    <w:p w14:paraId="5F7CC3E5" w14:textId="77777777" w:rsidR="000923A2" w:rsidRPr="00D75AB3" w:rsidRDefault="000923A2" w:rsidP="000923A2">
      <w:pPr>
        <w:shd w:val="clear" w:color="auto" w:fill="FFFFFF"/>
        <w:ind w:left="5760" w:firstLine="720"/>
        <w:rPr>
          <w:b/>
          <w:sz w:val="22"/>
          <w:szCs w:val="22"/>
          <w:lang w:val="bg-BG"/>
        </w:rPr>
      </w:pPr>
      <w:r w:rsidRPr="003C6F2F">
        <w:rPr>
          <w:b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7C0B3" wp14:editId="27E879E8">
                <wp:simplePos x="0" y="0"/>
                <wp:positionH relativeFrom="column">
                  <wp:posOffset>5847080</wp:posOffset>
                </wp:positionH>
                <wp:positionV relativeFrom="paragraph">
                  <wp:posOffset>78740</wp:posOffset>
                </wp:positionV>
                <wp:extent cx="496570" cy="157480"/>
                <wp:effectExtent l="0" t="0" r="17780" b="13970"/>
                <wp:wrapNone/>
                <wp:docPr id="12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E3896" id="Rectangle 141" o:spid="_x0000_s1026" style="position:absolute;margin-left:460.4pt;margin-top:6.2pt;width:39.1pt;height:1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" fillcolor="silver"/>
            </w:pict>
          </mc:Fallback>
        </mc:AlternateContent>
      </w:r>
      <w:r w:rsidRPr="00D75AB3">
        <w:rPr>
          <w:b/>
          <w:sz w:val="22"/>
          <w:szCs w:val="22"/>
          <w:lang w:val="bg-BG"/>
        </w:rPr>
        <w:t xml:space="preserve">дата на промяна на </w:t>
      </w:r>
    </w:p>
    <w:p w14:paraId="5074241F" w14:textId="77777777" w:rsidR="000923A2" w:rsidRDefault="000923A2" w:rsidP="000923A2">
      <w:pPr>
        <w:shd w:val="clear" w:color="auto" w:fill="FFFFFF"/>
        <w:ind w:left="5760" w:firstLine="720"/>
        <w:rPr>
          <w:b/>
          <w:sz w:val="22"/>
          <w:szCs w:val="22"/>
          <w:lang w:val="bg-BG"/>
        </w:rPr>
      </w:pPr>
      <w:r w:rsidRPr="00D75AB3">
        <w:rPr>
          <w:b/>
          <w:sz w:val="22"/>
          <w:szCs w:val="22"/>
          <w:lang w:val="bg-BG"/>
        </w:rPr>
        <w:t>обстоятелство</w:t>
      </w:r>
      <w:r>
        <w:rPr>
          <w:b/>
          <w:sz w:val="22"/>
          <w:szCs w:val="22"/>
          <w:lang w:val="bg-BG"/>
        </w:rPr>
        <w:t xml:space="preserve"> </w:t>
      </w:r>
    </w:p>
    <w:p w14:paraId="129AA3BD" w14:textId="77777777" w:rsidR="000923A2" w:rsidRDefault="000923A2" w:rsidP="0059776E">
      <w:pPr>
        <w:shd w:val="clear" w:color="auto" w:fill="FFFFFF"/>
        <w:spacing w:before="163" w:line="216" w:lineRule="exact"/>
        <w:ind w:firstLine="284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21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97BD2" wp14:editId="472FE627">
                <wp:simplePos x="0" y="0"/>
                <wp:positionH relativeFrom="column">
                  <wp:posOffset>6388734</wp:posOffset>
                </wp:positionH>
                <wp:positionV relativeFrom="paragraph">
                  <wp:posOffset>93980</wp:posOffset>
                </wp:positionV>
                <wp:extent cx="207010" cy="157480"/>
                <wp:effectExtent l="0" t="0" r="21590" b="13970"/>
                <wp:wrapNone/>
                <wp:docPr id="12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9448F" id="Rectangle 28" o:spid="_x0000_s1026" style="position:absolute;margin-left:503.05pt;margin-top:7.4pt;width:16.3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" fillcolor="silver"/>
            </w:pict>
          </mc:Fallback>
        </mc:AlternateContent>
      </w:r>
      <w:r w:rsidR="00E52F28">
        <w:rPr>
          <w:b/>
          <w:sz w:val="22"/>
          <w:szCs w:val="22"/>
          <w:lang w:val="bg-BG"/>
        </w:rPr>
        <w:t>8</w:t>
      </w:r>
      <w:r>
        <w:rPr>
          <w:b/>
          <w:sz w:val="22"/>
          <w:szCs w:val="22"/>
          <w:lang w:val="bg-BG"/>
        </w:rPr>
        <w:t xml:space="preserve">.2. Вие сте собственик на сграда или част от нея, построена върху държавен или общински имот    </w:t>
      </w:r>
    </w:p>
    <w:p w14:paraId="51884168" w14:textId="77777777" w:rsidR="000923A2" w:rsidRDefault="000923A2" w:rsidP="0059776E">
      <w:pPr>
        <w:shd w:val="clear" w:color="auto" w:fill="FFFFFF"/>
        <w:spacing w:before="163" w:line="216" w:lineRule="exact"/>
        <w:ind w:firstLine="284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21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D4F38" wp14:editId="14F4E426">
                <wp:simplePos x="0" y="0"/>
                <wp:positionH relativeFrom="column">
                  <wp:posOffset>4013835</wp:posOffset>
                </wp:positionH>
                <wp:positionV relativeFrom="paragraph">
                  <wp:posOffset>88265</wp:posOffset>
                </wp:positionV>
                <wp:extent cx="461010" cy="157480"/>
                <wp:effectExtent l="0" t="0" r="0" b="0"/>
                <wp:wrapNone/>
                <wp:docPr id="1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DC04A" id="Rectangle 32" o:spid="_x0000_s1026" style="position:absolute;margin-left:316.05pt;margin-top:6.95pt;width:36.3pt;height:1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" fillcolor="silver"/>
            </w:pict>
          </mc:Fallback>
        </mc:AlternateContent>
      </w:r>
      <w:r w:rsidR="00E52F28">
        <w:rPr>
          <w:b/>
          <w:sz w:val="22"/>
          <w:szCs w:val="22"/>
          <w:lang w:val="bg-BG"/>
        </w:rPr>
        <w:t>8</w:t>
      </w:r>
      <w:r>
        <w:rPr>
          <w:b/>
          <w:sz w:val="22"/>
          <w:szCs w:val="22"/>
          <w:lang w:val="bg-BG"/>
        </w:rPr>
        <w:t xml:space="preserve">.3. Моля, посочете площта на земята /УПИ, парцел и др./                    </w:t>
      </w:r>
      <w:proofErr w:type="spellStart"/>
      <w:r>
        <w:rPr>
          <w:b/>
          <w:sz w:val="22"/>
          <w:szCs w:val="22"/>
          <w:lang w:val="bg-BG"/>
        </w:rPr>
        <w:t>кв.м</w:t>
      </w:r>
      <w:proofErr w:type="spellEnd"/>
    </w:p>
    <w:p w14:paraId="73421203" w14:textId="77777777" w:rsidR="000923A2" w:rsidRDefault="000923A2" w:rsidP="000923A2">
      <w:pPr>
        <w:shd w:val="clear" w:color="auto" w:fill="FFFFFF"/>
        <w:spacing w:before="163" w:line="216" w:lineRule="exact"/>
        <w:ind w:left="3600" w:firstLine="720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21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14040" wp14:editId="096AA4CE">
                <wp:simplePos x="0" y="0"/>
                <wp:positionH relativeFrom="column">
                  <wp:posOffset>4282440</wp:posOffset>
                </wp:positionH>
                <wp:positionV relativeFrom="paragraph">
                  <wp:posOffset>104140</wp:posOffset>
                </wp:positionV>
                <wp:extent cx="461010" cy="157480"/>
                <wp:effectExtent l="0" t="0" r="0" b="0"/>
                <wp:wrapNone/>
                <wp:docPr id="12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3FC55" id="Rectangle 40" o:spid="_x0000_s1026" style="position:absolute;margin-left:337.2pt;margin-top:8.2pt;width:36.3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" fillcolor="silver"/>
            </w:pict>
          </mc:Fallback>
        </mc:AlternateContent>
      </w:r>
      <w:r>
        <w:rPr>
          <w:b/>
          <w:sz w:val="22"/>
          <w:szCs w:val="22"/>
          <w:lang w:val="bg-BG"/>
        </w:rPr>
        <w:t xml:space="preserve">в т.ч. застроена площ                   </w:t>
      </w:r>
      <w:proofErr w:type="spellStart"/>
      <w:r>
        <w:rPr>
          <w:b/>
          <w:sz w:val="22"/>
          <w:szCs w:val="22"/>
          <w:lang w:val="bg-BG"/>
        </w:rPr>
        <w:t>кв.м</w:t>
      </w:r>
      <w:proofErr w:type="spellEnd"/>
    </w:p>
    <w:p w14:paraId="48B9F81F" w14:textId="77777777" w:rsidR="000923A2" w:rsidRDefault="00E52F28" w:rsidP="000923A2">
      <w:pPr>
        <w:shd w:val="clear" w:color="auto" w:fill="FFFFFF"/>
        <w:spacing w:before="163" w:line="216" w:lineRule="exact"/>
        <w:ind w:firstLine="284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8</w:t>
      </w:r>
      <w:r w:rsidR="000923A2">
        <w:rPr>
          <w:b/>
          <w:sz w:val="22"/>
          <w:szCs w:val="22"/>
          <w:lang w:val="bg-BG"/>
        </w:rPr>
        <w:t xml:space="preserve">.4. Подобрения върху земята: </w:t>
      </w:r>
    </w:p>
    <w:p w14:paraId="2170A0FE" w14:textId="77777777" w:rsidR="000923A2" w:rsidRPr="006C450B" w:rsidRDefault="000923A2" w:rsidP="000923A2">
      <w:pPr>
        <w:framePr w:h="240" w:hRule="exact" w:hSpace="38" w:vSpace="58" w:wrap="auto" w:vAnchor="text" w:hAnchor="text" w:x="10345" w:y="97"/>
        <w:shd w:val="clear" w:color="auto" w:fill="FFFFFF"/>
        <w:rPr>
          <w:sz w:val="22"/>
          <w:szCs w:val="22"/>
          <w:lang w:val="bg-BG"/>
        </w:rPr>
      </w:pPr>
      <w:r w:rsidRPr="001070C8">
        <w:rPr>
          <w:color w:val="000000"/>
          <w:sz w:val="22"/>
          <w:szCs w:val="22"/>
          <w:lang w:val="bg-BG"/>
        </w:rPr>
        <w:t>.</w:t>
      </w:r>
    </w:p>
    <w:p w14:paraId="78DD010B" w14:textId="77777777" w:rsidR="000923A2" w:rsidRDefault="000923A2" w:rsidP="000923A2">
      <w:pPr>
        <w:shd w:val="clear" w:color="auto" w:fill="FFFFFF"/>
        <w:tabs>
          <w:tab w:val="left" w:pos="284"/>
          <w:tab w:val="left" w:leader="underscore" w:pos="5256"/>
          <w:tab w:val="left" w:leader="underscore" w:pos="6365"/>
        </w:tabs>
        <w:spacing w:before="77" w:line="235" w:lineRule="exact"/>
        <w:ind w:left="284"/>
        <w:rPr>
          <w:color w:val="000000"/>
          <w:spacing w:val="-5"/>
          <w:lang w:val="bg-BG"/>
        </w:rPr>
      </w:pPr>
      <w:r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41263C" wp14:editId="6D64BCDC">
                <wp:simplePos x="0" y="0"/>
                <wp:positionH relativeFrom="column">
                  <wp:posOffset>5048885</wp:posOffset>
                </wp:positionH>
                <wp:positionV relativeFrom="paragraph">
                  <wp:posOffset>18415</wp:posOffset>
                </wp:positionV>
                <wp:extent cx="207010" cy="157480"/>
                <wp:effectExtent l="0" t="0" r="0" b="0"/>
                <wp:wrapNone/>
                <wp:docPr id="1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785F9" id="Rectangle 15" o:spid="_x0000_s1026" style="position:absolute;margin-left:397.55pt;margin-top:1.45pt;width:16.3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" fillcolor="silver"/>
            </w:pict>
          </mc:Fallback>
        </mc:AlternateContent>
      </w:r>
      <w:r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E47CC" wp14:editId="55052AF5">
                <wp:simplePos x="0" y="0"/>
                <wp:positionH relativeFrom="column">
                  <wp:posOffset>2875280</wp:posOffset>
                </wp:positionH>
                <wp:positionV relativeFrom="paragraph">
                  <wp:posOffset>80010</wp:posOffset>
                </wp:positionV>
                <wp:extent cx="207010" cy="157480"/>
                <wp:effectExtent l="0" t="0" r="0" b="0"/>
                <wp:wrapNone/>
                <wp:docPr id="12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2B234" id="Rectangle 29" o:spid="_x0000_s1026" style="position:absolute;margin-left:226.4pt;margin-top:6.3pt;width:16.3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" fillcolor="silver"/>
            </w:pict>
          </mc:Fallback>
        </mc:AlternateContent>
      </w:r>
      <w:r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4DEEA4" wp14:editId="42C8EA29">
                <wp:simplePos x="0" y="0"/>
                <wp:positionH relativeFrom="column">
                  <wp:posOffset>3903980</wp:posOffset>
                </wp:positionH>
                <wp:positionV relativeFrom="paragraph">
                  <wp:posOffset>18415</wp:posOffset>
                </wp:positionV>
                <wp:extent cx="207010" cy="157480"/>
                <wp:effectExtent l="0" t="0" r="0" b="0"/>
                <wp:wrapNone/>
                <wp:docPr id="1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50998" id="Rectangle 14" o:spid="_x0000_s1026" style="position:absolute;margin-left:307.4pt;margin-top:1.45pt;width:16.3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" fillcolor="silver"/>
            </w:pict>
          </mc:Fallback>
        </mc:AlternateContent>
      </w:r>
      <w:r w:rsidRPr="005865F4">
        <w:rPr>
          <w:color w:val="000000"/>
          <w:spacing w:val="-13"/>
          <w:lang w:val="bg-BG"/>
        </w:rPr>
        <w:t>а</w:t>
      </w:r>
      <w:r>
        <w:rPr>
          <w:color w:val="000000"/>
          <w:spacing w:val="-13"/>
          <w:lang w:val="bg-BG"/>
        </w:rPr>
        <w:t xml:space="preserve">/ </w:t>
      </w:r>
      <w:r w:rsidRPr="005865F4">
        <w:rPr>
          <w:color w:val="000000"/>
          <w:spacing w:val="-5"/>
          <w:lang w:val="bg-BG"/>
        </w:rPr>
        <w:t xml:space="preserve">масивна ограда </w:t>
      </w:r>
      <w:r>
        <w:rPr>
          <w:color w:val="000000"/>
          <w:spacing w:val="-5"/>
          <w:lang w:val="bg-BG"/>
        </w:rPr>
        <w:t>/</w:t>
      </w:r>
      <w:r w:rsidRPr="005865F4">
        <w:rPr>
          <w:color w:val="000000"/>
          <w:spacing w:val="-5"/>
          <w:lang w:val="bg-BG"/>
        </w:rPr>
        <w:t>тухла, бетон, желязо и др.</w:t>
      </w:r>
      <w:r>
        <w:rPr>
          <w:color w:val="000000"/>
          <w:spacing w:val="-5"/>
          <w:lang w:val="bg-BG"/>
        </w:rPr>
        <w:t>/                         височина                 м       дължина               м</w:t>
      </w:r>
    </w:p>
    <w:p w14:paraId="517DFBDB" w14:textId="77777777" w:rsidR="000923A2" w:rsidRDefault="000923A2" w:rsidP="003A68CE">
      <w:pPr>
        <w:shd w:val="clear" w:color="auto" w:fill="FFFFFF"/>
        <w:tabs>
          <w:tab w:val="left" w:pos="269"/>
          <w:tab w:val="left" w:leader="underscore" w:pos="5256"/>
          <w:tab w:val="left" w:leader="underscore" w:pos="6365"/>
        </w:tabs>
        <w:spacing w:before="77" w:line="235" w:lineRule="exact"/>
        <w:ind w:firstLine="284"/>
        <w:rPr>
          <w:color w:val="000000"/>
          <w:spacing w:val="-7"/>
          <w:lang w:val="bg-BG"/>
        </w:rPr>
      </w:pP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C05E8" wp14:editId="1E0B550C">
                <wp:simplePos x="0" y="0"/>
                <wp:positionH relativeFrom="column">
                  <wp:posOffset>3903980</wp:posOffset>
                </wp:positionH>
                <wp:positionV relativeFrom="paragraph">
                  <wp:posOffset>114300</wp:posOffset>
                </wp:positionV>
                <wp:extent cx="316865" cy="157480"/>
                <wp:effectExtent l="0" t="0" r="0" b="0"/>
                <wp:wrapNone/>
                <wp:docPr id="12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88A4" id="Rectangle 34" o:spid="_x0000_s1026" style="position:absolute;margin-left:307.4pt;margin-top:9pt;width:24.9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" fillcolor="silver"/>
            </w:pict>
          </mc:Fallback>
        </mc:AlternateContent>
      </w: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A76F1" wp14:editId="7941BD42">
                <wp:simplePos x="0" y="0"/>
                <wp:positionH relativeFrom="column">
                  <wp:posOffset>2875280</wp:posOffset>
                </wp:positionH>
                <wp:positionV relativeFrom="paragraph">
                  <wp:posOffset>110490</wp:posOffset>
                </wp:positionV>
                <wp:extent cx="207010" cy="157480"/>
                <wp:effectExtent l="0" t="0" r="0" b="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553E0" id="Rectangle 129" o:spid="_x0000_s1026" style="position:absolute;margin-left:226.4pt;margin-top:8.7pt;width:16.3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" fillcolor="silver"/>
            </w:pict>
          </mc:Fallback>
        </mc:AlternateContent>
      </w:r>
      <w:r>
        <w:rPr>
          <w:color w:val="000000"/>
          <w:spacing w:val="-7"/>
          <w:lang w:val="bg-BG"/>
        </w:rPr>
        <w:t>б/ трайна луксозна настилка /без обикновените                         площ                             кв.</w:t>
      </w:r>
      <w:r w:rsidR="001858D9">
        <w:rPr>
          <w:color w:val="000000"/>
          <w:spacing w:val="-7"/>
          <w:lang w:val="bg-BG"/>
        </w:rPr>
        <w:t xml:space="preserve"> </w:t>
      </w:r>
      <w:r>
        <w:rPr>
          <w:color w:val="000000"/>
          <w:spacing w:val="-7"/>
          <w:lang w:val="bg-BG"/>
        </w:rPr>
        <w:t>м</w:t>
      </w:r>
    </w:p>
    <w:p w14:paraId="6933D9F2" w14:textId="77777777" w:rsidR="000923A2" w:rsidRDefault="000923A2" w:rsidP="000923A2">
      <w:pPr>
        <w:shd w:val="clear" w:color="auto" w:fill="FFFFFF"/>
        <w:tabs>
          <w:tab w:val="left" w:pos="4546"/>
          <w:tab w:val="left" w:leader="underscore" w:pos="5256"/>
          <w:tab w:val="left" w:leader="underscore" w:pos="6365"/>
          <w:tab w:val="left" w:pos="7378"/>
        </w:tabs>
        <w:spacing w:line="235" w:lineRule="exact"/>
        <w:ind w:left="86" w:firstLine="198"/>
        <w:rPr>
          <w:color w:val="000000"/>
          <w:lang w:val="bg-BG"/>
        </w:rPr>
      </w:pP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698A4" wp14:editId="1A1ABB99">
                <wp:simplePos x="0" y="0"/>
                <wp:positionH relativeFrom="column">
                  <wp:posOffset>3903980</wp:posOffset>
                </wp:positionH>
                <wp:positionV relativeFrom="paragraph">
                  <wp:posOffset>140970</wp:posOffset>
                </wp:positionV>
                <wp:extent cx="316865" cy="157480"/>
                <wp:effectExtent l="0" t="0" r="0" b="0"/>
                <wp:wrapNone/>
                <wp:docPr id="13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494FF" id="Rectangle 35" o:spid="_x0000_s1026" style="position:absolute;margin-left:307.4pt;margin-top:11.1pt;width:24.9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" fillcolor="silver"/>
            </w:pict>
          </mc:Fallback>
        </mc:AlternateContent>
      </w: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BA544" wp14:editId="041FDC87">
                <wp:simplePos x="0" y="0"/>
                <wp:positionH relativeFrom="column">
                  <wp:posOffset>2875280</wp:posOffset>
                </wp:positionH>
                <wp:positionV relativeFrom="paragraph">
                  <wp:posOffset>140970</wp:posOffset>
                </wp:positionV>
                <wp:extent cx="207010" cy="157480"/>
                <wp:effectExtent l="0" t="0" r="0" b="0"/>
                <wp:wrapNone/>
                <wp:docPr id="1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641D" id="Rectangle 19" o:spid="_x0000_s1026" style="position:absolute;margin-left:226.4pt;margin-top:11.1pt;width:16.3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" fillcolor="silver"/>
            </w:pict>
          </mc:Fallback>
        </mc:AlternateContent>
      </w:r>
      <w:r w:rsidRPr="005865F4">
        <w:rPr>
          <w:color w:val="000000"/>
          <w:spacing w:val="-7"/>
          <w:lang w:val="bg-BG"/>
        </w:rPr>
        <w:t>мозаечни, глинени, бетонни и др.</w:t>
      </w:r>
      <w:r>
        <w:rPr>
          <w:color w:val="000000"/>
          <w:spacing w:val="-7"/>
          <w:lang w:val="bg-BG"/>
        </w:rPr>
        <w:t xml:space="preserve"> п</w:t>
      </w:r>
      <w:r w:rsidRPr="005865F4">
        <w:rPr>
          <w:color w:val="000000"/>
          <w:spacing w:val="-7"/>
          <w:lang w:val="bg-BG"/>
        </w:rPr>
        <w:t>лочи</w:t>
      </w:r>
      <w:r>
        <w:rPr>
          <w:color w:val="000000"/>
          <w:spacing w:val="-7"/>
          <w:lang w:val="bg-BG"/>
        </w:rPr>
        <w:t>/</w:t>
      </w:r>
      <w:r>
        <w:rPr>
          <w:color w:val="000000"/>
          <w:lang w:val="bg-BG"/>
        </w:rPr>
        <w:t xml:space="preserve"> </w:t>
      </w:r>
    </w:p>
    <w:p w14:paraId="053D0D82" w14:textId="77777777" w:rsidR="000923A2" w:rsidRPr="006C450B" w:rsidRDefault="000923A2" w:rsidP="000923A2">
      <w:pPr>
        <w:shd w:val="clear" w:color="auto" w:fill="FFFFFF"/>
        <w:tabs>
          <w:tab w:val="left" w:pos="4546"/>
          <w:tab w:val="left" w:leader="underscore" w:pos="5256"/>
          <w:tab w:val="left" w:leader="underscore" w:pos="6365"/>
          <w:tab w:val="left" w:pos="7378"/>
        </w:tabs>
        <w:spacing w:line="235" w:lineRule="exact"/>
        <w:ind w:left="86" w:firstLine="198"/>
        <w:rPr>
          <w:lang w:val="bg-BG"/>
        </w:rPr>
      </w:pPr>
      <w:r w:rsidRPr="005865F4">
        <w:rPr>
          <w:color w:val="000000"/>
          <w:spacing w:val="-15"/>
          <w:lang w:val="bg-BG"/>
        </w:rPr>
        <w:t>в</w:t>
      </w:r>
      <w:r>
        <w:rPr>
          <w:color w:val="000000"/>
          <w:spacing w:val="-15"/>
          <w:lang w:val="bg-BG"/>
        </w:rPr>
        <w:t xml:space="preserve">/ </w:t>
      </w:r>
      <w:r w:rsidRPr="005865F4">
        <w:rPr>
          <w:color w:val="000000"/>
          <w:spacing w:val="-8"/>
          <w:lang w:val="bg-BG"/>
        </w:rPr>
        <w:t>спортни площадки с трайна настилка</w:t>
      </w:r>
      <w:r>
        <w:rPr>
          <w:color w:val="000000"/>
          <w:lang w:val="bg-BG"/>
        </w:rPr>
        <w:t xml:space="preserve">                                   площ                        кв.</w:t>
      </w:r>
      <w:r w:rsidR="001858D9">
        <w:rPr>
          <w:color w:val="000000"/>
          <w:lang w:val="bg-BG"/>
        </w:rPr>
        <w:t xml:space="preserve"> </w:t>
      </w:r>
      <w:r>
        <w:rPr>
          <w:color w:val="000000"/>
          <w:lang w:val="bg-BG"/>
        </w:rPr>
        <w:t>м</w:t>
      </w:r>
    </w:p>
    <w:p w14:paraId="123BD99E" w14:textId="77777777" w:rsidR="000923A2" w:rsidRPr="006C450B" w:rsidRDefault="000923A2" w:rsidP="00113486">
      <w:pPr>
        <w:shd w:val="clear" w:color="auto" w:fill="FFFFFF"/>
        <w:tabs>
          <w:tab w:val="left" w:pos="269"/>
          <w:tab w:val="left" w:leader="underscore" w:pos="5103"/>
          <w:tab w:val="left" w:leader="underscore" w:pos="6365"/>
          <w:tab w:val="left" w:pos="7378"/>
        </w:tabs>
        <w:spacing w:line="302" w:lineRule="exact"/>
        <w:ind w:left="72" w:firstLine="212"/>
        <w:rPr>
          <w:lang w:val="bg-BG"/>
        </w:rPr>
      </w:pPr>
      <w:r w:rsidRPr="003C6F2F">
        <w:rPr>
          <w:noProof/>
          <w:color w:val="000000"/>
          <w:spacing w:val="-14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BCAB5" wp14:editId="3D7C6D47">
                <wp:simplePos x="0" y="0"/>
                <wp:positionH relativeFrom="column">
                  <wp:posOffset>3903980</wp:posOffset>
                </wp:positionH>
                <wp:positionV relativeFrom="paragraph">
                  <wp:posOffset>71120</wp:posOffset>
                </wp:positionV>
                <wp:extent cx="316865" cy="157480"/>
                <wp:effectExtent l="0" t="0" r="0" b="0"/>
                <wp:wrapNone/>
                <wp:docPr id="13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4CEE" id="Rectangle 36" o:spid="_x0000_s1026" style="position:absolute;margin-left:307.4pt;margin-top:5.6pt;width:24.9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" fillcolor="silver"/>
            </w:pict>
          </mc:Fallback>
        </mc:AlternateContent>
      </w:r>
      <w:r w:rsidRPr="003C6F2F">
        <w:rPr>
          <w:noProof/>
          <w:color w:val="000000"/>
          <w:spacing w:val="-14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9095E" wp14:editId="63694D6A">
                <wp:simplePos x="0" y="0"/>
                <wp:positionH relativeFrom="column">
                  <wp:posOffset>2875280</wp:posOffset>
                </wp:positionH>
                <wp:positionV relativeFrom="paragraph">
                  <wp:posOffset>71120</wp:posOffset>
                </wp:positionV>
                <wp:extent cx="207010" cy="157480"/>
                <wp:effectExtent l="0" t="0" r="0" b="0"/>
                <wp:wrapNone/>
                <wp:docPr id="13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D0A6B" id="Rectangle 20" o:spid="_x0000_s1026" style="position:absolute;margin-left:226.4pt;margin-top:5.6pt;width:16.3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" fillcolor="silver"/>
            </w:pict>
          </mc:Fallback>
        </mc:AlternateContent>
      </w:r>
      <w:r w:rsidRPr="005865F4">
        <w:rPr>
          <w:color w:val="000000"/>
          <w:spacing w:val="-14"/>
          <w:lang w:val="bg-BG"/>
        </w:rPr>
        <w:t>г)</w:t>
      </w:r>
      <w:r>
        <w:rPr>
          <w:color w:val="000000"/>
          <w:spacing w:val="-14"/>
          <w:lang w:val="bg-BG"/>
        </w:rPr>
        <w:t xml:space="preserve"> </w:t>
      </w:r>
      <w:r w:rsidRPr="005865F4">
        <w:rPr>
          <w:color w:val="000000"/>
          <w:spacing w:val="-6"/>
          <w:lang w:val="bg-BG"/>
        </w:rPr>
        <w:t xml:space="preserve">басейни, трайно прикрепени към земята         </w:t>
      </w:r>
      <w:r>
        <w:rPr>
          <w:color w:val="000000"/>
          <w:spacing w:val="-6"/>
          <w:lang w:val="bg-BG"/>
        </w:rPr>
        <w:t xml:space="preserve">                        обем                             куб</w:t>
      </w:r>
      <w:r w:rsidR="001858D9">
        <w:rPr>
          <w:color w:val="000000"/>
          <w:spacing w:val="-6"/>
          <w:lang w:val="bg-BG"/>
        </w:rPr>
        <w:t xml:space="preserve"> </w:t>
      </w:r>
      <w:r>
        <w:rPr>
          <w:color w:val="000000"/>
          <w:spacing w:val="-6"/>
          <w:lang w:val="bg-BG"/>
        </w:rPr>
        <w:t>.м</w:t>
      </w:r>
    </w:p>
    <w:p w14:paraId="1D184E61" w14:textId="77777777" w:rsidR="000923A2" w:rsidRPr="006C450B" w:rsidRDefault="000923A2" w:rsidP="000923A2">
      <w:pPr>
        <w:shd w:val="clear" w:color="auto" w:fill="FFFFFF"/>
        <w:tabs>
          <w:tab w:val="left" w:pos="269"/>
          <w:tab w:val="left" w:pos="4862"/>
          <w:tab w:val="left" w:leader="underscore" w:pos="5256"/>
          <w:tab w:val="left" w:pos="5971"/>
          <w:tab w:val="left" w:leader="underscore" w:pos="6365"/>
        </w:tabs>
        <w:spacing w:line="302" w:lineRule="exact"/>
        <w:ind w:left="72" w:firstLine="212"/>
        <w:rPr>
          <w:lang w:val="bg-BG"/>
        </w:rPr>
      </w:pPr>
      <w:r w:rsidRPr="003C6F2F">
        <w:rPr>
          <w:noProof/>
          <w:color w:val="000000"/>
          <w:spacing w:val="-7"/>
          <w:lang w:val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BB56C" wp14:editId="76FBC8DF">
                <wp:simplePos x="0" y="0"/>
                <wp:positionH relativeFrom="column">
                  <wp:posOffset>3903980</wp:posOffset>
                </wp:positionH>
                <wp:positionV relativeFrom="paragraph">
                  <wp:posOffset>144145</wp:posOffset>
                </wp:positionV>
                <wp:extent cx="316865" cy="157480"/>
                <wp:effectExtent l="0" t="0" r="0" b="0"/>
                <wp:wrapNone/>
                <wp:docPr id="13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55A03" id="Rectangle 37" o:spid="_x0000_s1026" style="position:absolute;margin-left:307.4pt;margin-top:11.35pt;width:24.9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" fillcolor="silver"/>
            </w:pict>
          </mc:Fallback>
        </mc:AlternateContent>
      </w:r>
      <w:r w:rsidRPr="003C6F2F">
        <w:rPr>
          <w:noProof/>
          <w:color w:val="000000"/>
          <w:spacing w:val="-7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60EA5" wp14:editId="647C9EB0">
                <wp:simplePos x="0" y="0"/>
                <wp:positionH relativeFrom="column">
                  <wp:posOffset>2875280</wp:posOffset>
                </wp:positionH>
                <wp:positionV relativeFrom="paragraph">
                  <wp:posOffset>144145</wp:posOffset>
                </wp:positionV>
                <wp:extent cx="207010" cy="157480"/>
                <wp:effectExtent l="0" t="0" r="0" b="0"/>
                <wp:wrapNone/>
                <wp:docPr id="1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2ECE2" id="Rectangle 21" o:spid="_x0000_s1026" style="position:absolute;margin-left:226.4pt;margin-top:11.35pt;width:16.3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" fillcolor="silver"/>
            </w:pict>
          </mc:Fallback>
        </mc:AlternateContent>
      </w:r>
      <w:r w:rsidRPr="005865F4">
        <w:rPr>
          <w:color w:val="000000"/>
          <w:spacing w:val="-11"/>
          <w:lang w:val="bg-BG"/>
        </w:rPr>
        <w:t>д)</w:t>
      </w:r>
      <w:r>
        <w:rPr>
          <w:color w:val="000000"/>
          <w:spacing w:val="-11"/>
          <w:lang w:val="bg-BG"/>
        </w:rPr>
        <w:t xml:space="preserve"> </w:t>
      </w:r>
      <w:r w:rsidRPr="005865F4">
        <w:rPr>
          <w:color w:val="000000"/>
          <w:spacing w:val="-7"/>
          <w:lang w:val="bg-BG"/>
        </w:rPr>
        <w:t>паркинги за обществено ползване</w:t>
      </w:r>
    </w:p>
    <w:p w14:paraId="488399C2" w14:textId="77777777" w:rsidR="000923A2" w:rsidRPr="005865F4" w:rsidRDefault="000923A2" w:rsidP="00113486">
      <w:pPr>
        <w:numPr>
          <w:ilvl w:val="0"/>
          <w:numId w:val="8"/>
        </w:numPr>
        <w:shd w:val="clear" w:color="auto" w:fill="FFFFFF"/>
        <w:tabs>
          <w:tab w:val="left" w:pos="379"/>
          <w:tab w:val="left" w:pos="4541"/>
          <w:tab w:val="left" w:leader="underscore" w:pos="5103"/>
          <w:tab w:val="left" w:leader="underscore" w:pos="6365"/>
          <w:tab w:val="left" w:pos="7378"/>
        </w:tabs>
        <w:ind w:left="269"/>
        <w:rPr>
          <w:color w:val="000000"/>
          <w:lang w:val="bg-BG"/>
        </w:rPr>
      </w:pPr>
      <w:r w:rsidRPr="005865F4">
        <w:rPr>
          <w:color w:val="000000"/>
          <w:spacing w:val="-7"/>
          <w:lang w:val="bg-BG"/>
        </w:rPr>
        <w:t>зелени и с нетрайна настилка</w:t>
      </w:r>
      <w:r w:rsidRPr="005865F4">
        <w:rPr>
          <w:color w:val="000000"/>
          <w:lang w:val="bg-BG"/>
        </w:rPr>
        <w:tab/>
      </w:r>
      <w:r>
        <w:rPr>
          <w:color w:val="000000"/>
          <w:lang w:val="bg-BG"/>
        </w:rPr>
        <w:t xml:space="preserve">         </w:t>
      </w:r>
      <w:r w:rsidR="00113486">
        <w:rPr>
          <w:color w:val="000000"/>
          <w:lang w:val="bg-BG"/>
        </w:rPr>
        <w:t xml:space="preserve">  </w:t>
      </w:r>
      <w:r>
        <w:rPr>
          <w:color w:val="000000"/>
          <w:lang w:val="bg-BG"/>
        </w:rPr>
        <w:t xml:space="preserve"> площ                        кв.</w:t>
      </w:r>
      <w:r w:rsidR="001858D9">
        <w:rPr>
          <w:color w:val="000000"/>
          <w:lang w:val="bg-BG"/>
        </w:rPr>
        <w:t xml:space="preserve"> </w:t>
      </w:r>
      <w:r>
        <w:rPr>
          <w:color w:val="000000"/>
          <w:lang w:val="bg-BG"/>
        </w:rPr>
        <w:t>м</w:t>
      </w:r>
    </w:p>
    <w:p w14:paraId="7BAE7BFE" w14:textId="77777777" w:rsidR="000923A2" w:rsidRPr="00F85184" w:rsidRDefault="000923A2" w:rsidP="000923A2">
      <w:pPr>
        <w:numPr>
          <w:ilvl w:val="0"/>
          <w:numId w:val="8"/>
        </w:numPr>
        <w:shd w:val="clear" w:color="auto" w:fill="FFFFFF"/>
        <w:tabs>
          <w:tab w:val="left" w:pos="394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left="269"/>
      </w:pPr>
      <w:r w:rsidRPr="003C6F2F">
        <w:rPr>
          <w:noProof/>
          <w:color w:val="000000"/>
          <w:spacing w:val="-9"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0C279" wp14:editId="18914B17">
                <wp:simplePos x="0" y="0"/>
                <wp:positionH relativeFrom="column">
                  <wp:posOffset>3903980</wp:posOffset>
                </wp:positionH>
                <wp:positionV relativeFrom="paragraph">
                  <wp:posOffset>112395</wp:posOffset>
                </wp:positionV>
                <wp:extent cx="316865" cy="157480"/>
                <wp:effectExtent l="0" t="0" r="0" b="0"/>
                <wp:wrapNone/>
                <wp:docPr id="1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8E804" id="Rectangle 38" o:spid="_x0000_s1026" style="position:absolute;margin-left:307.4pt;margin-top:8.85pt;width:24.9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" fillcolor="silver"/>
            </w:pict>
          </mc:Fallback>
        </mc:AlternateContent>
      </w:r>
      <w:r w:rsidRPr="003C6F2F">
        <w:rPr>
          <w:noProof/>
          <w:color w:val="000000"/>
          <w:spacing w:val="-9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A6E80" wp14:editId="5A6DE05E">
                <wp:simplePos x="0" y="0"/>
                <wp:positionH relativeFrom="column">
                  <wp:posOffset>2875280</wp:posOffset>
                </wp:positionH>
                <wp:positionV relativeFrom="paragraph">
                  <wp:posOffset>112395</wp:posOffset>
                </wp:positionV>
                <wp:extent cx="207010" cy="157480"/>
                <wp:effectExtent l="0" t="0" r="0" b="0"/>
                <wp:wrapNone/>
                <wp:docPr id="1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5FC37" id="Rectangle 22" o:spid="_x0000_s1026" style="position:absolute;margin-left:226.4pt;margin-top:8.85pt;width:16.3pt;height: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" fillcolor="silver"/>
            </w:pict>
          </mc:Fallback>
        </mc:AlternateContent>
      </w:r>
      <w:r w:rsidRPr="00F85184">
        <w:rPr>
          <w:color w:val="000000"/>
          <w:spacing w:val="-9"/>
          <w:lang w:val="bg-BG"/>
        </w:rPr>
        <w:t>всички останали</w:t>
      </w:r>
      <w:r w:rsidRPr="00F85184">
        <w:rPr>
          <w:i/>
          <w:color w:val="000000"/>
          <w:lang w:val="bg-BG"/>
        </w:rPr>
        <w:tab/>
        <w:t xml:space="preserve">         </w:t>
      </w:r>
      <w:r w:rsidR="00113486">
        <w:rPr>
          <w:i/>
          <w:color w:val="000000"/>
          <w:lang w:val="bg-BG"/>
        </w:rPr>
        <w:t xml:space="preserve">   </w:t>
      </w:r>
      <w:r w:rsidRPr="00F85184">
        <w:rPr>
          <w:color w:val="000000"/>
          <w:lang w:val="bg-BG"/>
        </w:rPr>
        <w:t xml:space="preserve">площ                       </w:t>
      </w:r>
      <w:r>
        <w:rPr>
          <w:color w:val="000000"/>
          <w:lang w:val="bg-BG"/>
        </w:rPr>
        <w:t xml:space="preserve"> </w:t>
      </w:r>
      <w:r w:rsidRPr="00F85184">
        <w:rPr>
          <w:color w:val="000000"/>
          <w:lang w:val="bg-BG"/>
        </w:rPr>
        <w:t>кв. м</w:t>
      </w:r>
      <w:r w:rsidRPr="00F85184">
        <w:rPr>
          <w:i/>
          <w:color w:val="000000"/>
          <w:lang w:val="bg-BG"/>
        </w:rPr>
        <w:t xml:space="preserve">   </w:t>
      </w:r>
    </w:p>
    <w:p w14:paraId="6FD7BB47" w14:textId="77777777" w:rsidR="000923A2" w:rsidRPr="00F85184" w:rsidRDefault="00E52F28" w:rsidP="000923A2">
      <w:pPr>
        <w:shd w:val="clear" w:color="auto" w:fill="FFFFFF"/>
        <w:tabs>
          <w:tab w:val="left" w:pos="284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firstLine="284"/>
        <w:rPr>
          <w:b/>
          <w:color w:val="000000"/>
          <w:spacing w:val="-1"/>
          <w:sz w:val="22"/>
          <w:szCs w:val="22"/>
          <w:lang w:val="bg-BG"/>
        </w:rPr>
      </w:pPr>
      <w:r>
        <w:rPr>
          <w:b/>
          <w:color w:val="000000"/>
          <w:spacing w:val="-1"/>
          <w:sz w:val="22"/>
          <w:szCs w:val="22"/>
          <w:lang w:val="bg-BG"/>
        </w:rPr>
        <w:t>8</w:t>
      </w:r>
      <w:r w:rsidR="000923A2" w:rsidRPr="00F85184">
        <w:rPr>
          <w:b/>
          <w:color w:val="000000"/>
          <w:spacing w:val="-1"/>
          <w:sz w:val="22"/>
          <w:szCs w:val="22"/>
          <w:lang w:val="bg-BG"/>
        </w:rPr>
        <w:t xml:space="preserve">.5. Основания за освобождаване от данък. </w:t>
      </w:r>
    </w:p>
    <w:p w14:paraId="4238844F" w14:textId="77777777" w:rsidR="000923A2" w:rsidRPr="00F85184" w:rsidRDefault="000923A2" w:rsidP="000923A2">
      <w:pPr>
        <w:shd w:val="clear" w:color="auto" w:fill="FFFFFF"/>
        <w:tabs>
          <w:tab w:val="left" w:pos="284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firstLine="284"/>
        <w:rPr>
          <w:sz w:val="22"/>
          <w:szCs w:val="22"/>
          <w:lang w:val="bg-BG"/>
        </w:rPr>
      </w:pPr>
      <w:r w:rsidRPr="00F85184">
        <w:rPr>
          <w:b/>
          <w:color w:val="000000"/>
          <w:spacing w:val="-1"/>
          <w:sz w:val="22"/>
          <w:szCs w:val="22"/>
          <w:lang w:val="bg-BG"/>
        </w:rPr>
        <w:t>Имотът е</w:t>
      </w:r>
      <w:r w:rsidRPr="00113486">
        <w:rPr>
          <w:color w:val="000000"/>
          <w:spacing w:val="-1"/>
          <w:sz w:val="22"/>
          <w:szCs w:val="22"/>
          <w:lang w:val="bg-BG"/>
        </w:rPr>
        <w:t>:</w:t>
      </w:r>
    </w:p>
    <w:p w14:paraId="0D38ABBC" w14:textId="77777777" w:rsidR="000923A2" w:rsidRPr="00F85184" w:rsidRDefault="000923A2" w:rsidP="000923A2">
      <w:pPr>
        <w:shd w:val="clear" w:color="auto" w:fill="FFFFFF"/>
        <w:tabs>
          <w:tab w:val="left" w:pos="379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firstLine="379"/>
        <w:rPr>
          <w:color w:val="000000"/>
          <w:lang w:val="bg-BG"/>
        </w:rPr>
      </w:pPr>
      <w:r w:rsidRPr="003C6F2F">
        <w:rPr>
          <w:noProof/>
          <w:color w:val="000000"/>
          <w:spacing w:val="-6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5502" wp14:editId="32DB05EB">
                <wp:simplePos x="0" y="0"/>
                <wp:positionH relativeFrom="column">
                  <wp:posOffset>2875280</wp:posOffset>
                </wp:positionH>
                <wp:positionV relativeFrom="paragraph">
                  <wp:posOffset>29210</wp:posOffset>
                </wp:positionV>
                <wp:extent cx="207010" cy="157480"/>
                <wp:effectExtent l="0" t="0" r="0" b="0"/>
                <wp:wrapNone/>
                <wp:docPr id="1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C0232" id="Rectangle 23" o:spid="_x0000_s1026" style="position:absolute;margin-left:226.4pt;margin-top:2.3pt;width:16.3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" fillcolor="silver"/>
            </w:pict>
          </mc:Fallback>
        </mc:AlternateContent>
      </w:r>
      <w:r w:rsidRPr="00F85184">
        <w:rPr>
          <w:b/>
          <w:color w:val="000000"/>
          <w:spacing w:val="-1"/>
          <w:lang w:val="bg-BG"/>
        </w:rPr>
        <w:t xml:space="preserve">- </w:t>
      </w:r>
      <w:r w:rsidRPr="00F85184">
        <w:rPr>
          <w:color w:val="000000"/>
          <w:spacing w:val="-10"/>
          <w:lang w:val="bg-BG"/>
        </w:rPr>
        <w:t>парк, спортно игрище или площадка</w:t>
      </w:r>
      <w:r w:rsidRPr="00F85184">
        <w:rPr>
          <w:color w:val="000000"/>
          <w:lang w:val="bg-BG"/>
        </w:rPr>
        <w:tab/>
      </w:r>
      <w:r w:rsidRPr="00F85184">
        <w:rPr>
          <w:color w:val="000000"/>
          <w:spacing w:val="-3"/>
          <w:lang w:val="bg-BG"/>
        </w:rPr>
        <w:t xml:space="preserve"> </w:t>
      </w:r>
    </w:p>
    <w:p w14:paraId="52210763" w14:textId="77777777" w:rsidR="000923A2" w:rsidRPr="00F85184" w:rsidRDefault="008C1E07" w:rsidP="000923A2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firstLine="379"/>
        <w:rPr>
          <w:i/>
          <w:color w:val="000000"/>
          <w:spacing w:val="-5"/>
          <w:lang w:val="bg-BG"/>
        </w:rPr>
      </w:pPr>
      <w:r w:rsidRPr="003C6F2F">
        <w:rPr>
          <w:noProof/>
          <w:color w:val="000000"/>
          <w:spacing w:val="-6"/>
          <w:lang w:val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EDA32" wp14:editId="78857120">
                <wp:simplePos x="0" y="0"/>
                <wp:positionH relativeFrom="column">
                  <wp:posOffset>4227195</wp:posOffset>
                </wp:positionH>
                <wp:positionV relativeFrom="paragraph">
                  <wp:posOffset>67945</wp:posOffset>
                </wp:positionV>
                <wp:extent cx="496570" cy="157480"/>
                <wp:effectExtent l="0" t="0" r="17780" b="13970"/>
                <wp:wrapNone/>
                <wp:docPr id="1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B89CA" id="Rectangle 39" o:spid="_x0000_s1026" style="position:absolute;margin-left:332.85pt;margin-top:5.35pt;width:39.1pt;height:1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" fillcolor="silver"/>
            </w:pict>
          </mc:Fallback>
        </mc:AlternateContent>
      </w:r>
      <w:r w:rsidR="000923A2" w:rsidRPr="003C6F2F">
        <w:rPr>
          <w:noProof/>
          <w:color w:val="000000"/>
          <w:spacing w:val="-6"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1C4F9" wp14:editId="05FE511D">
                <wp:simplePos x="0" y="0"/>
                <wp:positionH relativeFrom="column">
                  <wp:posOffset>2875280</wp:posOffset>
                </wp:positionH>
                <wp:positionV relativeFrom="paragraph">
                  <wp:posOffset>68580</wp:posOffset>
                </wp:positionV>
                <wp:extent cx="207010" cy="157480"/>
                <wp:effectExtent l="0" t="0" r="0" b="0"/>
                <wp:wrapNone/>
                <wp:docPr id="1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E3DF8" id="Rectangle 26" o:spid="_x0000_s1026" style="position:absolute;margin-left:226.4pt;margin-top:5.4pt;width:16.3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" fillcolor="silver"/>
            </w:pict>
          </mc:Fallback>
        </mc:AlternateContent>
      </w:r>
      <w:r w:rsidR="000923A2" w:rsidRPr="00F85184">
        <w:rPr>
          <w:color w:val="000000"/>
          <w:spacing w:val="-6"/>
          <w:lang w:val="bg-BG"/>
        </w:rPr>
        <w:t xml:space="preserve">- друг подобен имот за обществени нужди                                              </w:t>
      </w:r>
      <w:r w:rsidR="000923A2" w:rsidRPr="00F85184">
        <w:rPr>
          <w:i/>
          <w:color w:val="000000"/>
          <w:spacing w:val="-5"/>
          <w:lang w:val="bg-BG"/>
        </w:rPr>
        <w:t xml:space="preserve">     </w:t>
      </w:r>
      <w:r w:rsidR="000923A2" w:rsidRPr="00F85184">
        <w:rPr>
          <w:color w:val="000000"/>
          <w:spacing w:val="-5"/>
          <w:lang w:val="bg-BG"/>
        </w:rPr>
        <w:t>Вид</w:t>
      </w:r>
    </w:p>
    <w:p w14:paraId="582554BA" w14:textId="77777777" w:rsidR="000923A2" w:rsidRPr="00F85184" w:rsidRDefault="000923A2" w:rsidP="000923A2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firstLine="379"/>
        <w:rPr>
          <w:color w:val="000000"/>
          <w:spacing w:val="-5"/>
          <w:lang w:val="bg-BG"/>
        </w:rPr>
      </w:pPr>
      <w:r w:rsidRPr="003C6F2F">
        <w:rPr>
          <w:noProof/>
          <w:color w:val="000000"/>
          <w:spacing w:val="-9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A720C" wp14:editId="5C75E5CA">
                <wp:simplePos x="0" y="0"/>
                <wp:positionH relativeFrom="column">
                  <wp:posOffset>6073775</wp:posOffset>
                </wp:positionH>
                <wp:positionV relativeFrom="paragraph">
                  <wp:posOffset>86360</wp:posOffset>
                </wp:positionV>
                <wp:extent cx="207010" cy="157480"/>
                <wp:effectExtent l="0" t="0" r="0" b="0"/>
                <wp:wrapNone/>
                <wp:docPr id="14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9C4BD" id="Rectangle 25" o:spid="_x0000_s1026" style="position:absolute;margin-left:478.25pt;margin-top:6.8pt;width:16.3pt;height: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" fillcolor="silver"/>
            </w:pict>
          </mc:Fallback>
        </mc:AlternateContent>
      </w:r>
      <w:r w:rsidRPr="00F85184">
        <w:rPr>
          <w:i/>
          <w:color w:val="000000"/>
          <w:spacing w:val="-5"/>
          <w:lang w:val="bg-BG"/>
        </w:rPr>
        <w:t xml:space="preserve">- </w:t>
      </w:r>
      <w:r w:rsidRPr="00F85184">
        <w:rPr>
          <w:color w:val="000000"/>
          <w:spacing w:val="-5"/>
          <w:lang w:val="bg-BG"/>
        </w:rPr>
        <w:t>имот, собствеността върху който е възстановена по закон и който не е в състояние да бъде използван</w:t>
      </w:r>
    </w:p>
    <w:p w14:paraId="2B3055C3" w14:textId="77777777" w:rsidR="000923A2" w:rsidRPr="00F85184" w:rsidRDefault="000923A2" w:rsidP="00113486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left="426"/>
        <w:rPr>
          <w:color w:val="000000"/>
          <w:spacing w:val="-5"/>
          <w:lang w:val="bg-BG"/>
        </w:rPr>
      </w:pPr>
      <w:r w:rsidRPr="003C6F2F">
        <w:rPr>
          <w:noProof/>
          <w:color w:val="000000"/>
          <w:spacing w:val="-5"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D4F66" wp14:editId="5DDBCDCD">
                <wp:simplePos x="0" y="0"/>
                <wp:positionH relativeFrom="column">
                  <wp:posOffset>2616753</wp:posOffset>
                </wp:positionH>
                <wp:positionV relativeFrom="paragraph">
                  <wp:posOffset>36830</wp:posOffset>
                </wp:positionV>
                <wp:extent cx="461010" cy="157480"/>
                <wp:effectExtent l="0" t="0" r="15240" b="13970"/>
                <wp:wrapNone/>
                <wp:docPr id="14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CFBAF" id="Rectangle 79" o:spid="_x0000_s1026" style="position:absolute;margin-left:206.05pt;margin-top:2.9pt;width:36.3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" fillcolor="silver"/>
            </w:pict>
          </mc:Fallback>
        </mc:AlternateContent>
      </w:r>
      <w:r w:rsidRPr="00F85184">
        <w:rPr>
          <w:color w:val="000000"/>
          <w:spacing w:val="-5"/>
          <w:lang w:val="bg-BG"/>
        </w:rPr>
        <w:t xml:space="preserve">дата на възстановяване на собствеността  </w:t>
      </w:r>
    </w:p>
    <w:p w14:paraId="7856ECC8" w14:textId="77777777" w:rsidR="000923A2" w:rsidRPr="00F85184" w:rsidRDefault="000923A2" w:rsidP="000923A2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firstLine="379"/>
        <w:rPr>
          <w:color w:val="000000"/>
          <w:lang w:val="bg-BG"/>
        </w:rPr>
      </w:pPr>
      <w:r w:rsidRPr="003C6F2F">
        <w:rPr>
          <w:noProof/>
          <w:color w:val="000000"/>
          <w:spacing w:val="-5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311D4" wp14:editId="5D7FE27B">
                <wp:simplePos x="0" y="0"/>
                <wp:positionH relativeFrom="column">
                  <wp:posOffset>6073775</wp:posOffset>
                </wp:positionH>
                <wp:positionV relativeFrom="paragraph">
                  <wp:posOffset>46355</wp:posOffset>
                </wp:positionV>
                <wp:extent cx="207010" cy="157480"/>
                <wp:effectExtent l="0" t="0" r="0" b="0"/>
                <wp:wrapNone/>
                <wp:docPr id="14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92715" id="Rectangle 33" o:spid="_x0000_s1026" style="position:absolute;margin-left:478.25pt;margin-top:3.65pt;width:16.3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" fillcolor="silver"/>
            </w:pict>
          </mc:Fallback>
        </mc:AlternateContent>
      </w:r>
      <w:r w:rsidRPr="00F85184">
        <w:rPr>
          <w:color w:val="000000"/>
          <w:spacing w:val="-5"/>
          <w:lang w:val="bg-BG"/>
        </w:rPr>
        <w:t>- друго основание /</w:t>
      </w:r>
      <w:r w:rsidR="005A492B" w:rsidRPr="00000C94">
        <w:rPr>
          <w:i/>
          <w:color w:val="000000"/>
          <w:spacing w:val="-5"/>
          <w:sz w:val="16"/>
          <w:szCs w:val="16"/>
          <w:lang w:val="bg-BG"/>
        </w:rPr>
        <w:t>П</w:t>
      </w:r>
      <w:r w:rsidRPr="00000C94">
        <w:rPr>
          <w:i/>
          <w:color w:val="000000"/>
          <w:spacing w:val="-5"/>
          <w:sz w:val="16"/>
          <w:szCs w:val="16"/>
          <w:lang w:val="bg-BG"/>
        </w:rPr>
        <w:t>осоч</w:t>
      </w:r>
      <w:r w:rsidR="005A492B" w:rsidRPr="00000C94">
        <w:rPr>
          <w:i/>
          <w:color w:val="000000"/>
          <w:spacing w:val="-5"/>
          <w:sz w:val="16"/>
          <w:szCs w:val="16"/>
          <w:lang w:val="bg-BG"/>
        </w:rPr>
        <w:t>ва се</w:t>
      </w:r>
      <w:r w:rsidRPr="00000C94">
        <w:rPr>
          <w:i/>
          <w:color w:val="000000"/>
          <w:spacing w:val="-5"/>
          <w:sz w:val="16"/>
          <w:szCs w:val="16"/>
          <w:lang w:val="bg-BG"/>
        </w:rPr>
        <w:t xml:space="preserve"> конкретната разпоредба</w:t>
      </w:r>
      <w:r w:rsidRPr="00000C94">
        <w:rPr>
          <w:color w:val="000000"/>
          <w:spacing w:val="-5"/>
          <w:sz w:val="16"/>
          <w:szCs w:val="16"/>
          <w:lang w:val="bg-BG"/>
        </w:rPr>
        <w:t>/</w:t>
      </w:r>
      <w:r w:rsidRPr="00F85184">
        <w:rPr>
          <w:color w:val="000000"/>
          <w:spacing w:val="-5"/>
          <w:lang w:val="bg-BG"/>
        </w:rPr>
        <w:t xml:space="preserve"> .........................................................................................      </w:t>
      </w:r>
    </w:p>
    <w:p w14:paraId="39C6B7C8" w14:textId="77777777" w:rsidR="000923A2" w:rsidRPr="00A566C8" w:rsidRDefault="000923A2" w:rsidP="00AB1A48">
      <w:pPr>
        <w:shd w:val="clear" w:color="auto" w:fill="FFFFFF"/>
        <w:tabs>
          <w:tab w:val="left" w:leader="hyphen" w:pos="5256"/>
          <w:tab w:val="left" w:leader="hyphen" w:pos="6370"/>
        </w:tabs>
        <w:spacing w:before="80" w:after="80"/>
        <w:ind w:left="284"/>
        <w:rPr>
          <w:b/>
          <w:color w:val="000000"/>
          <w:spacing w:val="-6"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-3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07B2D" wp14:editId="0F2235CE">
                <wp:simplePos x="0" y="0"/>
                <wp:positionH relativeFrom="column">
                  <wp:posOffset>3696970</wp:posOffset>
                </wp:positionH>
                <wp:positionV relativeFrom="paragraph">
                  <wp:posOffset>71755</wp:posOffset>
                </wp:positionV>
                <wp:extent cx="207010" cy="157480"/>
                <wp:effectExtent l="0" t="0" r="0" b="0"/>
                <wp:wrapNone/>
                <wp:docPr id="14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00138" id="Rectangle 31" o:spid="_x0000_s1026" style="position:absolute;margin-left:291.1pt;margin-top:5.65pt;width:16.3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" fillcolor="silver"/>
            </w:pict>
          </mc:Fallback>
        </mc:AlternateContent>
      </w:r>
      <w:r w:rsidRPr="003C6F2F">
        <w:rPr>
          <w:b/>
          <w:noProof/>
          <w:color w:val="000000"/>
          <w:spacing w:val="-3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6EC1D" wp14:editId="234CEAEE">
                <wp:simplePos x="0" y="0"/>
                <wp:positionH relativeFrom="column">
                  <wp:posOffset>3082290</wp:posOffset>
                </wp:positionH>
                <wp:positionV relativeFrom="paragraph">
                  <wp:posOffset>71755</wp:posOffset>
                </wp:positionV>
                <wp:extent cx="207010" cy="157480"/>
                <wp:effectExtent l="0" t="0" r="0" b="0"/>
                <wp:wrapNone/>
                <wp:docPr id="14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57AB7" id="Rectangle 30" o:spid="_x0000_s1026" style="position:absolute;margin-left:242.7pt;margin-top:5.65pt;width:16.3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" fillcolor="silver"/>
            </w:pict>
          </mc:Fallback>
        </mc:AlternateContent>
      </w:r>
      <w:r w:rsidR="00E52F28">
        <w:rPr>
          <w:b/>
          <w:color w:val="000000"/>
          <w:spacing w:val="-3"/>
          <w:sz w:val="22"/>
          <w:szCs w:val="22"/>
          <w:lang w:val="bg-BG"/>
        </w:rPr>
        <w:t>8</w:t>
      </w:r>
      <w:r>
        <w:rPr>
          <w:b/>
          <w:color w:val="000000"/>
          <w:spacing w:val="-3"/>
          <w:sz w:val="22"/>
          <w:szCs w:val="22"/>
          <w:lang w:val="bg-BG"/>
        </w:rPr>
        <w:t>.6.</w:t>
      </w:r>
      <w:r w:rsidR="0059776E">
        <w:rPr>
          <w:b/>
          <w:color w:val="000000"/>
          <w:spacing w:val="-3"/>
          <w:sz w:val="22"/>
          <w:szCs w:val="22"/>
          <w:lang w:val="bg-BG"/>
        </w:rPr>
        <w:t xml:space="preserve"> </w:t>
      </w:r>
      <w:r>
        <w:rPr>
          <w:b/>
          <w:color w:val="000000"/>
          <w:spacing w:val="-3"/>
          <w:sz w:val="22"/>
          <w:szCs w:val="22"/>
          <w:lang w:val="bg-BG"/>
        </w:rPr>
        <w:t>И</w:t>
      </w:r>
      <w:r w:rsidRPr="00446BD7">
        <w:rPr>
          <w:b/>
          <w:color w:val="000000"/>
          <w:spacing w:val="-3"/>
          <w:sz w:val="22"/>
          <w:szCs w:val="22"/>
          <w:lang w:val="bg-BG"/>
        </w:rPr>
        <w:t xml:space="preserve">мотът се използва със стопанска цел   да </w:t>
      </w:r>
      <w:r>
        <w:rPr>
          <w:b/>
          <w:color w:val="000000"/>
          <w:spacing w:val="-3"/>
          <w:sz w:val="22"/>
          <w:szCs w:val="22"/>
          <w:lang w:val="bg-BG"/>
        </w:rPr>
        <w:t xml:space="preserve"> </w:t>
      </w:r>
      <w:r w:rsidRPr="006C450B">
        <w:rPr>
          <w:b/>
          <w:color w:val="000000"/>
          <w:spacing w:val="-11"/>
          <w:sz w:val="22"/>
          <w:szCs w:val="22"/>
          <w:lang w:val="bg-BG"/>
        </w:rPr>
        <w:t xml:space="preserve">    </w:t>
      </w:r>
      <w:r>
        <w:rPr>
          <w:b/>
          <w:color w:val="000000"/>
          <w:spacing w:val="-11"/>
          <w:sz w:val="22"/>
          <w:szCs w:val="22"/>
          <w:lang w:val="bg-BG"/>
        </w:rPr>
        <w:t xml:space="preserve">       </w:t>
      </w:r>
      <w:r w:rsidRPr="006C450B">
        <w:rPr>
          <w:b/>
          <w:color w:val="000000"/>
          <w:spacing w:val="-11"/>
          <w:sz w:val="22"/>
          <w:szCs w:val="22"/>
          <w:lang w:val="bg-BG"/>
        </w:rPr>
        <w:t xml:space="preserve">   </w:t>
      </w:r>
      <w:r w:rsidRPr="00446BD7">
        <w:rPr>
          <w:b/>
          <w:color w:val="000000"/>
          <w:spacing w:val="-11"/>
          <w:sz w:val="22"/>
          <w:szCs w:val="22"/>
          <w:lang w:val="bg-BG"/>
        </w:rPr>
        <w:t>не</w:t>
      </w:r>
      <w:r>
        <w:rPr>
          <w:b/>
          <w:color w:val="000000"/>
          <w:spacing w:val="-11"/>
          <w:sz w:val="22"/>
          <w:szCs w:val="22"/>
          <w:lang w:val="bg-BG"/>
        </w:rPr>
        <w:t xml:space="preserve">  </w:t>
      </w:r>
    </w:p>
    <w:p w14:paraId="178548B4" w14:textId="77777777" w:rsidR="000923A2" w:rsidRPr="00446BD7" w:rsidRDefault="00E52F28" w:rsidP="00AB1A48">
      <w:pPr>
        <w:shd w:val="clear" w:color="auto" w:fill="FFFFFF"/>
        <w:tabs>
          <w:tab w:val="left" w:pos="284"/>
          <w:tab w:val="left" w:leader="hyphen" w:pos="5256"/>
          <w:tab w:val="left" w:leader="hyphen" w:pos="6370"/>
        </w:tabs>
        <w:spacing w:after="120"/>
        <w:ind w:left="284"/>
        <w:rPr>
          <w:b/>
          <w:color w:val="000000"/>
          <w:spacing w:val="-6"/>
          <w:sz w:val="22"/>
          <w:szCs w:val="22"/>
          <w:lang w:val="bg-BG"/>
        </w:rPr>
      </w:pPr>
      <w:r>
        <w:rPr>
          <w:b/>
          <w:color w:val="000000"/>
          <w:spacing w:val="-2"/>
          <w:sz w:val="22"/>
          <w:szCs w:val="22"/>
          <w:lang w:val="bg-BG"/>
        </w:rPr>
        <w:t>8</w:t>
      </w:r>
      <w:r w:rsidR="000923A2">
        <w:rPr>
          <w:b/>
          <w:color w:val="000000"/>
          <w:spacing w:val="-2"/>
          <w:sz w:val="22"/>
          <w:szCs w:val="22"/>
          <w:lang w:val="bg-BG"/>
        </w:rPr>
        <w:t>.7. Право на с</w:t>
      </w:r>
      <w:r w:rsidR="000923A2" w:rsidRPr="00446BD7">
        <w:rPr>
          <w:b/>
          <w:color w:val="000000"/>
          <w:spacing w:val="-2"/>
          <w:sz w:val="22"/>
          <w:szCs w:val="22"/>
          <w:lang w:val="bg-BG"/>
        </w:rPr>
        <w:t>обствен</w:t>
      </w:r>
      <w:r w:rsidR="000923A2">
        <w:rPr>
          <w:b/>
          <w:color w:val="000000"/>
          <w:spacing w:val="-2"/>
          <w:sz w:val="22"/>
          <w:szCs w:val="22"/>
          <w:lang w:val="bg-BG"/>
        </w:rPr>
        <w:t>ост върху земята</w:t>
      </w:r>
    </w:p>
    <w:p w14:paraId="6F42DB15" w14:textId="77777777" w:rsidR="000923A2" w:rsidRPr="003304E7" w:rsidRDefault="000923A2" w:rsidP="003304E7">
      <w:pPr>
        <w:shd w:val="clear" w:color="auto" w:fill="FFFFFF"/>
        <w:spacing w:after="120"/>
        <w:ind w:left="10" w:right="19" w:firstLine="274"/>
        <w:jc w:val="both"/>
        <w:rPr>
          <w:i/>
          <w:sz w:val="16"/>
          <w:szCs w:val="16"/>
          <w:lang w:val="bg-BG"/>
        </w:rPr>
      </w:pPr>
      <w:r w:rsidRPr="003304E7">
        <w:rPr>
          <w:i/>
          <w:color w:val="000000"/>
          <w:sz w:val="16"/>
          <w:szCs w:val="16"/>
          <w:lang w:val="bg-BG"/>
        </w:rPr>
        <w:t>Всяка колона има номер, отговарящ на номера на собственика от ТАБЛИЦА 1 /напр. С_1/. В колоната се записва идеалната част, притежавана от всеки съсобственик, съгласно документа за собственост. Идеалните части се записват в обикновени или десетични дроб. Ако сте единствен собственик, в колона С</w:t>
      </w:r>
      <w:r w:rsidRPr="009B6735">
        <w:rPr>
          <w:i/>
          <w:color w:val="000000"/>
          <w:sz w:val="16"/>
          <w:szCs w:val="16"/>
          <w:lang w:val="ru-RU"/>
        </w:rPr>
        <w:t>_</w:t>
      </w:r>
      <w:r w:rsidRPr="003304E7">
        <w:rPr>
          <w:i/>
          <w:color w:val="000000"/>
          <w:sz w:val="16"/>
          <w:szCs w:val="16"/>
          <w:lang w:val="bg-BG"/>
        </w:rPr>
        <w:t>1 записвате 1/1.</w:t>
      </w: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9"/>
        <w:gridCol w:w="1757"/>
        <w:gridCol w:w="1834"/>
        <w:gridCol w:w="1526"/>
        <w:gridCol w:w="1701"/>
        <w:gridCol w:w="1275"/>
        <w:gridCol w:w="1276"/>
      </w:tblGrid>
      <w:tr w:rsidR="000923A2" w:rsidRPr="001070C8" w14:paraId="3F84A0B7" w14:textId="77777777" w:rsidTr="007035E4">
        <w:trPr>
          <w:cantSplit/>
          <w:trHeight w:hRule="exact" w:val="400"/>
        </w:trPr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2DBAF95" w14:textId="77777777" w:rsidR="000923A2" w:rsidRPr="006C450B" w:rsidRDefault="000923A2" w:rsidP="007035E4">
            <w:pPr>
              <w:spacing w:before="80" w:after="80"/>
              <w:rPr>
                <w:lang w:val="bg-BG"/>
              </w:rPr>
            </w:pPr>
          </w:p>
          <w:p w14:paraId="70EBEA2D" w14:textId="77777777" w:rsidR="000923A2" w:rsidRPr="006C450B" w:rsidRDefault="000923A2" w:rsidP="007035E4">
            <w:pPr>
              <w:spacing w:before="80" w:after="80"/>
              <w:rPr>
                <w:lang w:val="bg-BG"/>
              </w:rPr>
            </w:pPr>
          </w:p>
        </w:tc>
        <w:tc>
          <w:tcPr>
            <w:tcW w:w="80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3B4B7" w14:textId="77777777" w:rsidR="000923A2" w:rsidRPr="006C450B" w:rsidRDefault="000923A2" w:rsidP="007035E4">
            <w:pPr>
              <w:shd w:val="clear" w:color="auto" w:fill="FFFFFF"/>
              <w:tabs>
                <w:tab w:val="left" w:pos="7770"/>
              </w:tabs>
              <w:spacing w:before="80" w:after="80"/>
              <w:ind w:right="243"/>
              <w:jc w:val="center"/>
              <w:rPr>
                <w:b/>
                <w:sz w:val="22"/>
                <w:szCs w:val="22"/>
                <w:lang w:val="bg-BG"/>
              </w:rPr>
            </w:pPr>
            <w:r w:rsidRPr="00E66C13">
              <w:rPr>
                <w:b/>
                <w:color w:val="000000"/>
                <w:spacing w:val="-1"/>
                <w:sz w:val="22"/>
                <w:szCs w:val="22"/>
                <w:lang w:val="bg-BG"/>
              </w:rPr>
              <w:t xml:space="preserve">Идеални части от правото на собственост за всеки собственик 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8B88767" w14:textId="77777777" w:rsidR="000923A2" w:rsidRPr="00E66C13" w:rsidRDefault="000923A2" w:rsidP="007035E4">
            <w:pPr>
              <w:shd w:val="clear" w:color="auto" w:fill="FFFFFF"/>
              <w:spacing w:before="80" w:after="80"/>
              <w:ind w:left="58" w:right="19"/>
              <w:jc w:val="center"/>
              <w:rPr>
                <w:b/>
                <w:sz w:val="22"/>
                <w:szCs w:val="22"/>
              </w:rPr>
            </w:pPr>
            <w:r w:rsidRPr="00E66C13">
              <w:rPr>
                <w:b/>
                <w:color w:val="000000"/>
                <w:spacing w:val="-8"/>
                <w:sz w:val="22"/>
                <w:szCs w:val="22"/>
                <w:lang w:val="bg-BG"/>
              </w:rPr>
              <w:t xml:space="preserve">Сума от </w:t>
            </w:r>
            <w:proofErr w:type="spellStart"/>
            <w:r w:rsidRPr="00E66C13">
              <w:rPr>
                <w:b/>
                <w:color w:val="000000"/>
                <w:spacing w:val="-5"/>
                <w:sz w:val="22"/>
                <w:szCs w:val="22"/>
                <w:lang w:val="bg-BG"/>
              </w:rPr>
              <w:t>ид</w:t>
            </w:r>
            <w:proofErr w:type="spellEnd"/>
            <w:r w:rsidRPr="00E66C13">
              <w:rPr>
                <w:b/>
                <w:color w:val="000000"/>
                <w:spacing w:val="-5"/>
                <w:sz w:val="22"/>
                <w:szCs w:val="22"/>
                <w:lang w:val="bg-BG"/>
              </w:rPr>
              <w:t xml:space="preserve">. </w:t>
            </w:r>
            <w:r>
              <w:rPr>
                <w:b/>
                <w:color w:val="000000"/>
                <w:spacing w:val="-5"/>
                <w:sz w:val="22"/>
                <w:szCs w:val="22"/>
                <w:lang w:val="bg-BG"/>
              </w:rPr>
              <w:t>части</w:t>
            </w:r>
            <w:r w:rsidRPr="00E66C13">
              <w:rPr>
                <w:b/>
                <w:sz w:val="22"/>
                <w:szCs w:val="22"/>
              </w:rPr>
              <w:t xml:space="preserve"> </w:t>
            </w:r>
          </w:p>
          <w:p w14:paraId="6A2F59B9" w14:textId="77777777" w:rsidR="000923A2" w:rsidRPr="001070C8" w:rsidRDefault="000923A2" w:rsidP="007035E4">
            <w:pPr>
              <w:shd w:val="clear" w:color="auto" w:fill="FFFFFF"/>
              <w:spacing w:before="80" w:after="80"/>
              <w:ind w:left="475"/>
            </w:pPr>
          </w:p>
          <w:p w14:paraId="35921035" w14:textId="77777777" w:rsidR="000923A2" w:rsidRPr="00E66C13" w:rsidRDefault="000923A2" w:rsidP="007035E4">
            <w:pPr>
              <w:shd w:val="clear" w:color="auto" w:fill="FFFFFF"/>
              <w:spacing w:before="80" w:after="80"/>
              <w:ind w:left="475"/>
              <w:rPr>
                <w:b/>
                <w:sz w:val="22"/>
                <w:szCs w:val="22"/>
              </w:rPr>
            </w:pPr>
          </w:p>
        </w:tc>
      </w:tr>
      <w:tr w:rsidR="000923A2" w:rsidRPr="001070C8" w14:paraId="28224B3F" w14:textId="77777777" w:rsidTr="007035E4">
        <w:trPr>
          <w:cantSplit/>
          <w:trHeight w:hRule="exact" w:val="326"/>
        </w:trPr>
        <w:tc>
          <w:tcPr>
            <w:tcW w:w="9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164FB1" w14:textId="77777777" w:rsidR="000923A2" w:rsidRPr="001070C8" w:rsidRDefault="000923A2" w:rsidP="007035E4"/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C1085" w14:textId="77777777" w:rsidR="000923A2" w:rsidRPr="001858D9" w:rsidRDefault="000923A2" w:rsidP="007035E4">
            <w:pPr>
              <w:shd w:val="clear" w:color="auto" w:fill="FFFFFF"/>
              <w:ind w:left="634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С_1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28247" w14:textId="77777777" w:rsidR="000923A2" w:rsidRPr="001858D9" w:rsidRDefault="000923A2" w:rsidP="007035E4">
            <w:pPr>
              <w:shd w:val="clear" w:color="auto" w:fill="FFFFFF"/>
              <w:ind w:left="672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С_2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CADF7" w14:textId="77777777" w:rsidR="000923A2" w:rsidRPr="001858D9" w:rsidRDefault="000923A2" w:rsidP="007035E4">
            <w:pPr>
              <w:shd w:val="clear" w:color="auto" w:fill="FFFFFF"/>
              <w:ind w:left="638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С_3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4AC435" w14:textId="77777777" w:rsidR="000923A2" w:rsidRPr="001858D9" w:rsidRDefault="000923A2" w:rsidP="007035E4">
            <w:pPr>
              <w:shd w:val="clear" w:color="auto" w:fill="FFFFFF"/>
              <w:ind w:left="509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С_4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55F93F" w14:textId="77777777" w:rsidR="000923A2" w:rsidRPr="001858D9" w:rsidRDefault="000923A2" w:rsidP="007035E4">
            <w:pPr>
              <w:shd w:val="clear" w:color="auto" w:fill="FFFFFF"/>
              <w:ind w:left="475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С_5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47D77A" w14:textId="77777777" w:rsidR="000923A2" w:rsidRPr="001070C8" w:rsidRDefault="000923A2" w:rsidP="007035E4">
            <w:pPr>
              <w:shd w:val="clear" w:color="auto" w:fill="FFFFFF"/>
              <w:ind w:left="475"/>
            </w:pPr>
          </w:p>
        </w:tc>
      </w:tr>
      <w:tr w:rsidR="000923A2" w:rsidRPr="001070C8" w14:paraId="2DA79534" w14:textId="77777777" w:rsidTr="007035E4">
        <w:trPr>
          <w:trHeight w:hRule="exact" w:val="374"/>
        </w:trPr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AD8741" w14:textId="77777777" w:rsidR="000923A2" w:rsidRPr="005865F4" w:rsidRDefault="000923A2" w:rsidP="007035E4">
            <w:pPr>
              <w:shd w:val="clear" w:color="auto" w:fill="FFFFFF"/>
              <w:spacing w:before="80" w:after="80"/>
              <w:jc w:val="center"/>
              <w:rPr>
                <w:i/>
              </w:rPr>
            </w:pPr>
            <w:proofErr w:type="spellStart"/>
            <w:r>
              <w:rPr>
                <w:i/>
                <w:color w:val="000000"/>
                <w:spacing w:val="-12"/>
                <w:sz w:val="21"/>
                <w:lang w:val="bg-BG"/>
              </w:rPr>
              <w:t>и</w:t>
            </w:r>
            <w:r w:rsidRPr="005865F4">
              <w:rPr>
                <w:i/>
                <w:color w:val="000000"/>
                <w:spacing w:val="-12"/>
                <w:sz w:val="21"/>
                <w:lang w:val="bg-BG"/>
              </w:rPr>
              <w:t>д</w:t>
            </w:r>
            <w:proofErr w:type="spellEnd"/>
            <w:r w:rsidRPr="005865F4">
              <w:rPr>
                <w:i/>
                <w:color w:val="000000"/>
                <w:spacing w:val="-12"/>
                <w:sz w:val="21"/>
                <w:lang w:val="bg-BG"/>
              </w:rPr>
              <w:t>.</w:t>
            </w:r>
            <w:r w:rsidR="00CF0F8E">
              <w:rPr>
                <w:i/>
                <w:color w:val="000000"/>
                <w:spacing w:val="-12"/>
                <w:sz w:val="21"/>
                <w:lang w:val="bg-BG"/>
              </w:rPr>
              <w:t xml:space="preserve"> </w:t>
            </w:r>
            <w:r>
              <w:rPr>
                <w:i/>
                <w:color w:val="000000"/>
                <w:spacing w:val="-12"/>
                <w:sz w:val="21"/>
                <w:lang w:val="bg-BG"/>
              </w:rPr>
              <w:t>части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A9A83" w14:textId="77777777"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65B86" w14:textId="77777777"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1E58B" w14:textId="77777777"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EFD25F" w14:textId="77777777"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666E4A" w14:textId="77777777"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A1D64F" w14:textId="77777777" w:rsidR="000923A2" w:rsidRPr="001070C8" w:rsidRDefault="000923A2" w:rsidP="007035E4">
            <w:pPr>
              <w:shd w:val="clear" w:color="auto" w:fill="FFFFFF"/>
              <w:spacing w:before="80" w:after="80"/>
              <w:jc w:val="center"/>
            </w:pPr>
            <w:r w:rsidRPr="001070C8">
              <w:rPr>
                <w:color w:val="000000"/>
                <w:sz w:val="21"/>
                <w:lang w:val="bg-BG"/>
              </w:rPr>
              <w:t>=1</w:t>
            </w:r>
            <w:r w:rsidRPr="001070C8">
              <w:t xml:space="preserve"> </w:t>
            </w:r>
          </w:p>
        </w:tc>
      </w:tr>
    </w:tbl>
    <w:p w14:paraId="1113B327" w14:textId="77777777" w:rsidR="000923A2" w:rsidRPr="001C3EF1" w:rsidRDefault="00E52F28" w:rsidP="00AB1A48">
      <w:pPr>
        <w:shd w:val="clear" w:color="auto" w:fill="FFFFFF"/>
        <w:spacing w:before="120" w:after="120"/>
        <w:ind w:left="284"/>
        <w:rPr>
          <w:sz w:val="22"/>
          <w:szCs w:val="22"/>
        </w:rPr>
      </w:pPr>
      <w:r>
        <w:rPr>
          <w:b/>
          <w:color w:val="000000"/>
          <w:spacing w:val="-1"/>
          <w:sz w:val="22"/>
          <w:szCs w:val="22"/>
          <w:lang w:val="bg-BG"/>
        </w:rPr>
        <w:t>8</w:t>
      </w:r>
      <w:r w:rsidR="000923A2" w:rsidRPr="001C3EF1">
        <w:rPr>
          <w:b/>
          <w:color w:val="000000"/>
          <w:spacing w:val="-1"/>
          <w:sz w:val="22"/>
          <w:szCs w:val="22"/>
          <w:lang w:val="bg-BG"/>
        </w:rPr>
        <w:t>.8. П</w:t>
      </w:r>
      <w:r w:rsidR="000923A2">
        <w:rPr>
          <w:b/>
          <w:color w:val="000000"/>
          <w:spacing w:val="-1"/>
          <w:sz w:val="22"/>
          <w:szCs w:val="22"/>
          <w:lang w:val="bg-BG"/>
        </w:rPr>
        <w:t>раво на ползване върху земята</w:t>
      </w:r>
    </w:p>
    <w:p w14:paraId="3BCC88AE" w14:textId="77777777" w:rsidR="000923A2" w:rsidRPr="003304E7" w:rsidRDefault="000923A2" w:rsidP="003304E7">
      <w:pPr>
        <w:shd w:val="clear" w:color="auto" w:fill="FFFFFF"/>
        <w:spacing w:after="120"/>
        <w:ind w:left="6" w:right="11" w:firstLine="278"/>
        <w:jc w:val="both"/>
        <w:rPr>
          <w:i/>
          <w:sz w:val="16"/>
          <w:szCs w:val="16"/>
          <w:lang w:val="bg-BG"/>
        </w:rPr>
      </w:pPr>
      <w:r w:rsidRPr="003304E7">
        <w:rPr>
          <w:i/>
          <w:color w:val="000000"/>
          <w:spacing w:val="-1"/>
          <w:sz w:val="16"/>
          <w:szCs w:val="16"/>
          <w:lang w:val="bg-BG"/>
        </w:rPr>
        <w:t xml:space="preserve">Всяка колона има номер, отговарящ на номера на ползвателя от ТАБЛИЦА 2. В колоната се записва върху </w:t>
      </w:r>
      <w:r w:rsidRPr="003304E7">
        <w:rPr>
          <w:i/>
          <w:color w:val="000000"/>
          <w:sz w:val="16"/>
          <w:szCs w:val="16"/>
          <w:lang w:val="bg-BG"/>
        </w:rPr>
        <w:t>каква част от земята е учредено вещно право на ползване за всеки ползвател от Т</w:t>
      </w:r>
      <w:r w:rsidR="004C21F7" w:rsidRPr="003304E7">
        <w:rPr>
          <w:i/>
          <w:color w:val="000000"/>
          <w:sz w:val="16"/>
          <w:szCs w:val="16"/>
          <w:lang w:val="bg-BG"/>
        </w:rPr>
        <w:t>АБЛИЦА</w:t>
      </w:r>
      <w:r w:rsidRPr="003304E7">
        <w:rPr>
          <w:i/>
          <w:color w:val="000000"/>
          <w:sz w:val="16"/>
          <w:szCs w:val="16"/>
          <w:lang w:val="bg-BG"/>
        </w:rPr>
        <w:t xml:space="preserve"> 2. </w:t>
      </w:r>
    </w:p>
    <w:tbl>
      <w:tblPr>
        <w:tblW w:w="911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55"/>
        <w:gridCol w:w="1679"/>
        <w:gridCol w:w="1842"/>
        <w:gridCol w:w="1560"/>
        <w:gridCol w:w="1701"/>
        <w:gridCol w:w="1275"/>
      </w:tblGrid>
      <w:tr w:rsidR="000923A2" w:rsidRPr="00913CB0" w14:paraId="371655DB" w14:textId="77777777" w:rsidTr="007035E4">
        <w:trPr>
          <w:trHeight w:hRule="exact" w:val="299"/>
        </w:trPr>
        <w:tc>
          <w:tcPr>
            <w:tcW w:w="10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0A446D1" w14:textId="77777777" w:rsidR="000923A2" w:rsidRPr="006C450B" w:rsidRDefault="000923A2" w:rsidP="007035E4">
            <w:pPr>
              <w:rPr>
                <w:lang w:val="bg-BG"/>
              </w:rPr>
            </w:pPr>
          </w:p>
        </w:tc>
        <w:tc>
          <w:tcPr>
            <w:tcW w:w="805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D7DF8" w14:textId="77777777" w:rsidR="000923A2" w:rsidRPr="00184E27" w:rsidRDefault="000923A2" w:rsidP="007035E4">
            <w:pPr>
              <w:shd w:val="clear" w:color="auto" w:fill="FFFFFF"/>
              <w:ind w:right="615"/>
              <w:jc w:val="center"/>
              <w:rPr>
                <w:b/>
                <w:sz w:val="22"/>
                <w:szCs w:val="22"/>
                <w:lang w:val="bg-BG"/>
              </w:rPr>
            </w:pPr>
            <w:r w:rsidRPr="00184E27">
              <w:rPr>
                <w:b/>
                <w:color w:val="000000"/>
                <w:spacing w:val="-1"/>
                <w:sz w:val="22"/>
                <w:szCs w:val="22"/>
                <w:lang w:val="bg-BG"/>
              </w:rPr>
              <w:t>Идеални части от правото на ползване</w:t>
            </w:r>
            <w:r w:rsidRPr="006C450B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184E27">
              <w:rPr>
                <w:b/>
                <w:sz w:val="22"/>
                <w:szCs w:val="22"/>
                <w:lang w:val="bg-BG"/>
              </w:rPr>
              <w:t>за всеки ползвател</w:t>
            </w:r>
          </w:p>
        </w:tc>
      </w:tr>
      <w:tr w:rsidR="000923A2" w:rsidRPr="001070C8" w14:paraId="40A9A911" w14:textId="77777777" w:rsidTr="007035E4">
        <w:trPr>
          <w:trHeight w:hRule="exact" w:val="330"/>
        </w:trPr>
        <w:tc>
          <w:tcPr>
            <w:tcW w:w="10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E88653" w14:textId="77777777" w:rsidR="000923A2" w:rsidRPr="006C450B" w:rsidRDefault="000923A2" w:rsidP="007035E4">
            <w:pPr>
              <w:rPr>
                <w:lang w:val="bg-BG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62133" w14:textId="77777777" w:rsidR="000923A2" w:rsidRPr="001070C8" w:rsidRDefault="000923A2" w:rsidP="007035E4">
            <w:pPr>
              <w:shd w:val="clear" w:color="auto" w:fill="FFFFFF"/>
              <w:ind w:left="653"/>
            </w:pPr>
            <w:r w:rsidRPr="001070C8">
              <w:rPr>
                <w:i/>
                <w:color w:val="000000"/>
                <w:sz w:val="21"/>
                <w:lang w:val="bg-BG"/>
              </w:rPr>
              <w:t>П_1</w:t>
            </w:r>
            <w:r w:rsidRPr="001070C8"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495E3" w14:textId="77777777" w:rsidR="000923A2" w:rsidRPr="001070C8" w:rsidRDefault="000923A2" w:rsidP="007035E4">
            <w:pPr>
              <w:shd w:val="clear" w:color="auto" w:fill="FFFFFF"/>
              <w:ind w:left="667"/>
            </w:pPr>
            <w:r w:rsidRPr="001070C8">
              <w:rPr>
                <w:i/>
                <w:color w:val="000000"/>
                <w:sz w:val="21"/>
                <w:lang w:val="bg-BG"/>
              </w:rPr>
              <w:t>П_2</w:t>
            </w:r>
            <w:r w:rsidRPr="001070C8"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7290A" w14:textId="77777777" w:rsidR="000923A2" w:rsidRPr="001070C8" w:rsidRDefault="000923A2" w:rsidP="007035E4">
            <w:pPr>
              <w:shd w:val="clear" w:color="auto" w:fill="FFFFFF"/>
              <w:ind w:left="768"/>
            </w:pPr>
            <w:r w:rsidRPr="001070C8">
              <w:rPr>
                <w:i/>
                <w:color w:val="000000"/>
                <w:sz w:val="21"/>
                <w:lang w:val="bg-BG"/>
              </w:rPr>
              <w:t>П_3</w:t>
            </w:r>
            <w:r w:rsidRPr="001070C8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CE3CF9" w14:textId="77777777" w:rsidR="000923A2" w:rsidRPr="001070C8" w:rsidRDefault="000923A2" w:rsidP="007035E4">
            <w:pPr>
              <w:shd w:val="clear" w:color="auto" w:fill="FFFFFF"/>
              <w:jc w:val="center"/>
              <w:rPr>
                <w:i/>
                <w:color w:val="000000"/>
                <w:sz w:val="21"/>
                <w:lang w:val="bg-BG"/>
              </w:rPr>
            </w:pPr>
            <w:r w:rsidRPr="001070C8">
              <w:rPr>
                <w:i/>
                <w:color w:val="000000"/>
                <w:sz w:val="21"/>
                <w:lang w:val="bg-BG"/>
              </w:rPr>
              <w:t>П_4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005FC37" w14:textId="77777777" w:rsidR="000923A2" w:rsidRPr="001070C8" w:rsidRDefault="000923A2" w:rsidP="007035E4">
            <w:pPr>
              <w:shd w:val="clear" w:color="auto" w:fill="FFFFFF"/>
              <w:jc w:val="center"/>
            </w:pPr>
            <w:r w:rsidRPr="001070C8">
              <w:rPr>
                <w:i/>
                <w:color w:val="000000"/>
                <w:sz w:val="21"/>
                <w:lang w:val="bg-BG"/>
              </w:rPr>
              <w:t>П_</w:t>
            </w:r>
            <w:r>
              <w:rPr>
                <w:i/>
                <w:color w:val="000000"/>
                <w:sz w:val="21"/>
                <w:lang w:val="bg-BG"/>
              </w:rPr>
              <w:t>5</w:t>
            </w:r>
          </w:p>
        </w:tc>
      </w:tr>
      <w:tr w:rsidR="000923A2" w:rsidRPr="001070C8" w14:paraId="041505A3" w14:textId="77777777" w:rsidTr="007035E4">
        <w:trPr>
          <w:trHeight w:hRule="exact" w:val="404"/>
        </w:trPr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7B7E8" w14:textId="77777777" w:rsidR="000923A2" w:rsidRPr="001070C8" w:rsidRDefault="000923A2" w:rsidP="001858D9">
            <w:pPr>
              <w:shd w:val="clear" w:color="auto" w:fill="FFFFFF"/>
              <w:ind w:left="5"/>
              <w:jc w:val="center"/>
            </w:pPr>
            <w:proofErr w:type="spellStart"/>
            <w:r>
              <w:rPr>
                <w:i/>
                <w:color w:val="000000"/>
                <w:spacing w:val="-17"/>
                <w:sz w:val="21"/>
                <w:lang w:val="bg-BG"/>
              </w:rPr>
              <w:t>и</w:t>
            </w:r>
            <w:r w:rsidRPr="001070C8">
              <w:rPr>
                <w:i/>
                <w:color w:val="000000"/>
                <w:spacing w:val="-17"/>
                <w:sz w:val="21"/>
                <w:lang w:val="bg-BG"/>
              </w:rPr>
              <w:t>д</w:t>
            </w:r>
            <w:proofErr w:type="spellEnd"/>
            <w:r>
              <w:rPr>
                <w:i/>
                <w:color w:val="000000"/>
                <w:spacing w:val="-17"/>
                <w:sz w:val="21"/>
                <w:lang w:val="bg-BG"/>
              </w:rPr>
              <w:t xml:space="preserve">. </w:t>
            </w:r>
            <w:r w:rsidRPr="001070C8">
              <w:rPr>
                <w:i/>
                <w:color w:val="000000"/>
                <w:spacing w:val="-17"/>
                <w:sz w:val="21"/>
                <w:lang w:val="bg-BG"/>
              </w:rPr>
              <w:t>ч</w:t>
            </w:r>
            <w:r>
              <w:rPr>
                <w:i/>
                <w:color w:val="000000"/>
                <w:spacing w:val="-17"/>
                <w:sz w:val="21"/>
                <w:lang w:val="bg-BG"/>
              </w:rPr>
              <w:t>асти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E72B1A" w14:textId="77777777" w:rsidR="000923A2" w:rsidRPr="001070C8" w:rsidRDefault="000923A2" w:rsidP="007035E4">
            <w:pPr>
              <w:shd w:val="clear" w:color="auto" w:fill="FFFFFF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D6CE5" w14:textId="77777777" w:rsidR="000923A2" w:rsidRPr="001070C8" w:rsidRDefault="000923A2" w:rsidP="007035E4">
            <w:pPr>
              <w:shd w:val="clear" w:color="auto" w:fill="FFFFFF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76EFA" w14:textId="77777777" w:rsidR="000923A2" w:rsidRPr="001070C8" w:rsidRDefault="000923A2" w:rsidP="007035E4">
            <w:pPr>
              <w:shd w:val="clear" w:color="auto" w:fill="FFFFFF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921DF" w14:textId="77777777"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D453290" w14:textId="77777777"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14:paraId="12B1B441" w14:textId="77777777"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14:paraId="465CD17E" w14:textId="77777777"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14:paraId="71DDAB3B" w14:textId="77777777"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14:paraId="5FFEFC2E" w14:textId="77777777"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14:paraId="541D5364" w14:textId="77777777" w:rsidR="000923A2" w:rsidRPr="00CC3E99" w:rsidRDefault="000923A2" w:rsidP="007035E4">
            <w:pPr>
              <w:shd w:val="clear" w:color="auto" w:fill="FFFFFF"/>
              <w:rPr>
                <w:lang w:val="bg-BG"/>
              </w:rPr>
            </w:pPr>
          </w:p>
        </w:tc>
      </w:tr>
    </w:tbl>
    <w:p w14:paraId="3585FDAE" w14:textId="77777777" w:rsidR="000923A2" w:rsidRDefault="000923A2" w:rsidP="0097105E">
      <w:pPr>
        <w:jc w:val="center"/>
        <w:rPr>
          <w:b/>
          <w:lang w:val="bg-BG"/>
        </w:rPr>
      </w:pPr>
    </w:p>
    <w:p w14:paraId="7061D047" w14:textId="77777777" w:rsidR="00A10E83" w:rsidRPr="004B45F6" w:rsidRDefault="000923A2" w:rsidP="000E58A6">
      <w:pPr>
        <w:ind w:left="7920" w:firstLine="720"/>
        <w:rPr>
          <w:b/>
          <w:lang w:val="bg-BG"/>
        </w:rPr>
      </w:pPr>
      <w:r>
        <w:rPr>
          <w:b/>
          <w:lang w:val="bg-BG"/>
        </w:rPr>
        <w:br w:type="page"/>
      </w:r>
      <w:r w:rsidR="00454DBD" w:rsidRPr="004B45F6">
        <w:rPr>
          <w:b/>
          <w:lang w:val="bg-BG"/>
        </w:rPr>
        <w:lastRenderedPageBreak/>
        <w:t xml:space="preserve">ЧАСТ ІІ </w:t>
      </w:r>
    </w:p>
    <w:p w14:paraId="73802C5A" w14:textId="77777777" w:rsidR="00A10E83" w:rsidRPr="00DA376D" w:rsidRDefault="00A10E83" w:rsidP="0097105E">
      <w:pPr>
        <w:jc w:val="center"/>
        <w:rPr>
          <w:b/>
          <w:sz w:val="12"/>
          <w:szCs w:val="12"/>
          <w:lang w:val="bg-BG"/>
        </w:rPr>
      </w:pPr>
    </w:p>
    <w:p w14:paraId="17325C94" w14:textId="77777777" w:rsidR="00573D95" w:rsidRPr="00FD73FC" w:rsidRDefault="00573D95" w:rsidP="00573D95">
      <w:pPr>
        <w:tabs>
          <w:tab w:val="left" w:pos="1080"/>
        </w:tabs>
        <w:jc w:val="center"/>
        <w:rPr>
          <w:b/>
          <w:sz w:val="22"/>
          <w:szCs w:val="22"/>
          <w:u w:val="single"/>
          <w:lang w:val="bg-BG"/>
        </w:rPr>
      </w:pPr>
      <w:r w:rsidRPr="00FD73FC">
        <w:rPr>
          <w:b/>
          <w:sz w:val="22"/>
          <w:szCs w:val="22"/>
          <w:u w:val="single"/>
          <w:lang w:val="bg-BG"/>
        </w:rPr>
        <w:t>За всяка отделна сграда в имота се подава отделна част ІІ</w:t>
      </w:r>
    </w:p>
    <w:p w14:paraId="02165231" w14:textId="77777777" w:rsidR="006C4DED" w:rsidRPr="00DA376D" w:rsidRDefault="001517DD" w:rsidP="00573D95">
      <w:pPr>
        <w:tabs>
          <w:tab w:val="left" w:pos="1080"/>
        </w:tabs>
        <w:rPr>
          <w:b/>
          <w:sz w:val="16"/>
          <w:szCs w:val="16"/>
          <w:lang w:val="bg-BG"/>
        </w:rPr>
      </w:pPr>
      <w:r w:rsidRPr="009B6735">
        <w:rPr>
          <w:b/>
          <w:lang w:val="ru-RU"/>
        </w:rPr>
        <w:tab/>
      </w:r>
      <w:r w:rsidRPr="009B6735">
        <w:rPr>
          <w:b/>
          <w:lang w:val="ru-RU"/>
        </w:rPr>
        <w:tab/>
      </w:r>
    </w:p>
    <w:p w14:paraId="2D5BCCA9" w14:textId="77777777" w:rsidR="009505D3" w:rsidRPr="00123694" w:rsidRDefault="00573D95" w:rsidP="00A35286">
      <w:pPr>
        <w:pStyle w:val="Heading1"/>
        <w:tabs>
          <w:tab w:val="left" w:pos="1080"/>
        </w:tabs>
        <w:ind w:left="-284"/>
        <w:rPr>
          <w:rFonts w:ascii="Times New Roman" w:hAnsi="Times New Roman"/>
          <w:sz w:val="22"/>
          <w:szCs w:val="22"/>
        </w:rPr>
      </w:pPr>
      <w:r w:rsidRPr="00123694">
        <w:rPr>
          <w:rFonts w:ascii="Times New Roman" w:hAnsi="Times New Roman"/>
          <w:sz w:val="22"/>
          <w:szCs w:val="22"/>
        </w:rPr>
        <w:t>СГРАДА</w:t>
      </w:r>
      <w:r w:rsidR="003079B6" w:rsidRPr="00123694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3079B6" w:rsidRPr="00123694">
        <w:rPr>
          <w:rFonts w:ascii="Times New Roman" w:hAnsi="Times New Roman"/>
          <w:sz w:val="22"/>
          <w:szCs w:val="22"/>
        </w:rPr>
        <w:t>И ОБЕКТИ В НЕЯ</w:t>
      </w:r>
    </w:p>
    <w:p w14:paraId="35C74557" w14:textId="77777777" w:rsidR="000D304C" w:rsidRPr="003304E7" w:rsidRDefault="00573D95" w:rsidP="003304E7">
      <w:pPr>
        <w:pStyle w:val="ListParagraph"/>
        <w:numPr>
          <w:ilvl w:val="0"/>
          <w:numId w:val="45"/>
        </w:numPr>
        <w:ind w:left="284" w:firstLine="0"/>
        <w:jc w:val="both"/>
        <w:rPr>
          <w:i/>
          <w:lang w:val="bg-BG"/>
        </w:rPr>
      </w:pPr>
      <w:r w:rsidRPr="008C1E07">
        <w:rPr>
          <w:b/>
          <w:sz w:val="22"/>
          <w:szCs w:val="22"/>
          <w:lang w:val="bg-BG"/>
        </w:rPr>
        <w:t>Пре</w:t>
      </w:r>
      <w:r w:rsidR="00D6370B" w:rsidRPr="008C1E07">
        <w:rPr>
          <w:b/>
          <w:sz w:val="22"/>
          <w:szCs w:val="22"/>
          <w:lang w:val="bg-BG"/>
        </w:rPr>
        <w:t>д</w:t>
      </w:r>
      <w:r w:rsidRPr="008C1E07">
        <w:rPr>
          <w:b/>
          <w:sz w:val="22"/>
          <w:szCs w:val="22"/>
          <w:lang w:val="bg-BG"/>
        </w:rPr>
        <w:t>назначение на сградата</w:t>
      </w:r>
      <w:r w:rsidR="000D304C" w:rsidRPr="008C1E07">
        <w:rPr>
          <w:b/>
          <w:sz w:val="22"/>
          <w:szCs w:val="22"/>
          <w:lang w:val="bg-BG"/>
        </w:rPr>
        <w:t xml:space="preserve"> </w:t>
      </w:r>
      <w:r w:rsidR="000D304C" w:rsidRPr="003304E7">
        <w:rPr>
          <w:b/>
          <w:sz w:val="16"/>
          <w:szCs w:val="16"/>
          <w:lang w:val="bg-BG"/>
        </w:rPr>
        <w:t>/</w:t>
      </w:r>
      <w:r w:rsidR="007B24D7" w:rsidRPr="003304E7">
        <w:rPr>
          <w:i/>
          <w:sz w:val="16"/>
          <w:szCs w:val="16"/>
          <w:lang w:val="bg-BG"/>
        </w:rPr>
        <w:t xml:space="preserve">Предназначението на сградата се определя от </w:t>
      </w:r>
      <w:r w:rsidR="007B24D7" w:rsidRPr="001858D9">
        <w:rPr>
          <w:i/>
          <w:sz w:val="16"/>
          <w:szCs w:val="16"/>
          <w:lang w:val="bg-BG"/>
        </w:rPr>
        <w:t xml:space="preserve">преобладаващото </w:t>
      </w:r>
      <w:r w:rsidR="001858D9" w:rsidRPr="001858D9">
        <w:rPr>
          <w:i/>
          <w:sz w:val="16"/>
          <w:szCs w:val="16"/>
          <w:lang w:val="bg-BG"/>
        </w:rPr>
        <w:t xml:space="preserve">ѝ </w:t>
      </w:r>
      <w:r w:rsidR="007B24D7" w:rsidRPr="001858D9">
        <w:rPr>
          <w:i/>
          <w:sz w:val="16"/>
          <w:szCs w:val="16"/>
          <w:lang w:val="bg-BG"/>
        </w:rPr>
        <w:t>предназначение</w:t>
      </w:r>
      <w:r w:rsidR="007B24D7" w:rsidRPr="003304E7">
        <w:rPr>
          <w:i/>
          <w:sz w:val="16"/>
          <w:szCs w:val="16"/>
          <w:lang w:val="bg-BG"/>
        </w:rPr>
        <w:t xml:space="preserve">. </w:t>
      </w:r>
      <w:r w:rsidR="008C1E07">
        <w:rPr>
          <w:i/>
          <w:sz w:val="16"/>
          <w:szCs w:val="16"/>
          <w:lang w:val="bg-BG"/>
        </w:rPr>
        <w:t>О</w:t>
      </w:r>
      <w:r w:rsidR="000D304C" w:rsidRPr="003304E7">
        <w:rPr>
          <w:i/>
          <w:sz w:val="16"/>
          <w:szCs w:val="16"/>
          <w:lang w:val="bg-BG"/>
        </w:rPr>
        <w:t>тбел</w:t>
      </w:r>
      <w:r w:rsidR="00EE0401">
        <w:rPr>
          <w:i/>
          <w:sz w:val="16"/>
          <w:szCs w:val="16"/>
          <w:lang w:val="bg-BG"/>
        </w:rPr>
        <w:t xml:space="preserve">язва се </w:t>
      </w:r>
      <w:r w:rsidR="002207AA" w:rsidRPr="003304E7">
        <w:rPr>
          <w:i/>
          <w:sz w:val="16"/>
          <w:szCs w:val="16"/>
          <w:lang w:val="bg-BG"/>
        </w:rPr>
        <w:t xml:space="preserve"> верния отговор </w:t>
      </w:r>
      <w:r w:rsidR="000D304C" w:rsidRPr="003304E7">
        <w:rPr>
          <w:i/>
          <w:sz w:val="16"/>
          <w:szCs w:val="16"/>
          <w:lang w:val="bg-BG"/>
        </w:rPr>
        <w:t>с "х"</w:t>
      </w:r>
      <w:r w:rsidR="002E3A6F" w:rsidRPr="003304E7">
        <w:rPr>
          <w:i/>
          <w:sz w:val="16"/>
          <w:szCs w:val="16"/>
          <w:lang w:val="bg-BG"/>
        </w:rPr>
        <w:t xml:space="preserve"> или </w:t>
      </w:r>
      <w:r w:rsidR="00EE0401">
        <w:rPr>
          <w:i/>
          <w:sz w:val="16"/>
          <w:szCs w:val="16"/>
          <w:lang w:val="bg-BG"/>
        </w:rPr>
        <w:t xml:space="preserve">се </w:t>
      </w:r>
      <w:r w:rsidR="002E3A6F" w:rsidRPr="003304E7">
        <w:rPr>
          <w:i/>
          <w:sz w:val="16"/>
          <w:szCs w:val="16"/>
          <w:lang w:val="bg-BG"/>
        </w:rPr>
        <w:t>попъл</w:t>
      </w:r>
      <w:r w:rsidR="00EE0401">
        <w:rPr>
          <w:i/>
          <w:sz w:val="16"/>
          <w:szCs w:val="16"/>
          <w:lang w:val="bg-BG"/>
        </w:rPr>
        <w:t>ва</w:t>
      </w:r>
      <w:r w:rsidR="002E3A6F" w:rsidRPr="003304E7">
        <w:rPr>
          <w:i/>
          <w:sz w:val="16"/>
          <w:szCs w:val="16"/>
          <w:lang w:val="bg-BG"/>
        </w:rPr>
        <w:t xml:space="preserve"> с текст</w:t>
      </w:r>
      <w:r w:rsidR="000D304C" w:rsidRPr="003304E7">
        <w:rPr>
          <w:i/>
          <w:sz w:val="16"/>
          <w:szCs w:val="16"/>
          <w:lang w:val="bg-BG"/>
        </w:rPr>
        <w:t>/: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540"/>
        <w:gridCol w:w="270"/>
        <w:gridCol w:w="720"/>
        <w:gridCol w:w="270"/>
        <w:gridCol w:w="360"/>
        <w:gridCol w:w="2520"/>
        <w:gridCol w:w="540"/>
        <w:gridCol w:w="270"/>
        <w:gridCol w:w="450"/>
        <w:gridCol w:w="180"/>
        <w:gridCol w:w="270"/>
      </w:tblGrid>
      <w:tr w:rsidR="00573D95" w:rsidRPr="00573D95" w14:paraId="418780B3" w14:textId="77777777">
        <w:trPr>
          <w:gridAfter w:val="2"/>
          <w:wAfter w:w="450" w:type="dxa"/>
        </w:trPr>
        <w:tc>
          <w:tcPr>
            <w:tcW w:w="4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BBF233" w14:textId="77777777" w:rsidR="00573D95" w:rsidRPr="00995358" w:rsidRDefault="00573D95" w:rsidP="00573D95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995358">
              <w:rPr>
                <w:rFonts w:ascii="Times New Roman" w:hAnsi="Times New Roman"/>
                <w:sz w:val="22"/>
                <w:szCs w:val="22"/>
              </w:rPr>
              <w:t>ЖИЛИЩНА</w:t>
            </w:r>
          </w:p>
          <w:p w14:paraId="1D474EF8" w14:textId="77777777" w:rsidR="00573D95" w:rsidRPr="00DA376D" w:rsidRDefault="00573D95" w:rsidP="00573D95">
            <w:pPr>
              <w:jc w:val="center"/>
              <w:rPr>
                <w:b/>
                <w:sz w:val="16"/>
                <w:szCs w:val="16"/>
                <w:lang w:val="bg-BG"/>
              </w:rPr>
            </w:pPr>
          </w:p>
        </w:tc>
        <w:tc>
          <w:tcPr>
            <w:tcW w:w="41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AD3BA9" w14:textId="77777777" w:rsidR="00573D95" w:rsidRPr="00995358" w:rsidRDefault="00573D95" w:rsidP="00573D95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995358">
              <w:rPr>
                <w:rFonts w:ascii="Times New Roman" w:hAnsi="Times New Roman"/>
                <w:sz w:val="22"/>
                <w:szCs w:val="22"/>
              </w:rPr>
              <w:t>НЕЖИЛИЩНА</w:t>
            </w:r>
          </w:p>
          <w:p w14:paraId="37D6ABBF" w14:textId="77777777" w:rsidR="00573D95" w:rsidRPr="00573D95" w:rsidRDefault="00573D95" w:rsidP="00573D95">
            <w:pPr>
              <w:jc w:val="center"/>
              <w:rPr>
                <w:b/>
                <w:lang w:val="bg-BG"/>
              </w:rPr>
            </w:pPr>
          </w:p>
        </w:tc>
      </w:tr>
      <w:tr w:rsidR="00573D95" w:rsidRPr="00B761DC" w14:paraId="6BE415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14:paraId="0661235B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Къща, вила, лятна кухня</w:t>
            </w:r>
          </w:p>
        </w:tc>
        <w:tc>
          <w:tcPr>
            <w:tcW w:w="540" w:type="dxa"/>
          </w:tcPr>
          <w:p w14:paraId="579602BE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2511" w14:textId="77777777" w:rsidR="00573D95" w:rsidRPr="009271DF" w:rsidRDefault="00573D95" w:rsidP="00573D95">
            <w:pPr>
              <w:jc w:val="center"/>
              <w:rPr>
                <w:color w:val="C0C0C0"/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213EC230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6A13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146E556A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67CF7662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Търговска</w:t>
            </w:r>
          </w:p>
        </w:tc>
        <w:tc>
          <w:tcPr>
            <w:tcW w:w="540" w:type="dxa"/>
            <w:tcBorders>
              <w:left w:val="nil"/>
            </w:tcBorders>
          </w:tcPr>
          <w:p w14:paraId="1CFD7441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1B59C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</w:tcBorders>
          </w:tcPr>
          <w:p w14:paraId="3980ECE7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1B7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 w14:paraId="5A3D337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3"/>
        </w:trPr>
        <w:tc>
          <w:tcPr>
            <w:tcW w:w="3078" w:type="dxa"/>
          </w:tcPr>
          <w:p w14:paraId="2808659F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652F4CC4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62A0EA65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</w:tcPr>
          <w:p w14:paraId="524D13CF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71FDD459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14:paraId="31C8469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6B496DEA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7B0AA064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61B81C3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14:paraId="6F1FDFA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34D493F7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 w14:paraId="5C3F5B4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14:paraId="78ED0432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Жилищен блок</w:t>
            </w:r>
          </w:p>
        </w:tc>
        <w:tc>
          <w:tcPr>
            <w:tcW w:w="540" w:type="dxa"/>
          </w:tcPr>
          <w:p w14:paraId="37C6DE70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344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16F317A3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7B65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030877E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00CAB04A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Производствена </w:t>
            </w:r>
            <w:r w:rsidR="00976DCB" w:rsidRPr="00B761DC">
              <w:rPr>
                <w:sz w:val="22"/>
                <w:szCs w:val="22"/>
                <w:lang w:val="bg-BG"/>
              </w:rPr>
              <w:t>/</w:t>
            </w:r>
            <w:proofErr w:type="spellStart"/>
            <w:r w:rsidRPr="00B761DC">
              <w:rPr>
                <w:sz w:val="22"/>
                <w:szCs w:val="22"/>
                <w:lang w:val="bg-BG"/>
              </w:rPr>
              <w:t>пром</w:t>
            </w:r>
            <w:proofErr w:type="spellEnd"/>
            <w:r w:rsidRPr="00B761DC">
              <w:rPr>
                <w:sz w:val="22"/>
                <w:szCs w:val="22"/>
                <w:lang w:val="bg-BG"/>
              </w:rPr>
              <w:t>./</w:t>
            </w:r>
          </w:p>
        </w:tc>
        <w:tc>
          <w:tcPr>
            <w:tcW w:w="540" w:type="dxa"/>
            <w:tcBorders>
              <w:left w:val="nil"/>
            </w:tcBorders>
          </w:tcPr>
          <w:p w14:paraId="7AD9AD3E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823B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</w:tcBorders>
          </w:tcPr>
          <w:p w14:paraId="7DDF73DA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77DF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 w14:paraId="03AF804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14:paraId="059DDEFC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148011DC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039F420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</w:tcPr>
          <w:p w14:paraId="1A5722E1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BE1CE82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14:paraId="40BC109E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09D64A81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7CF4E6D0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5A47C35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14:paraId="0E1E5566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3CBEEDA4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 w14:paraId="3B9353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14:paraId="7ED8D325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Гараж /самостоятелна сграда/</w:t>
            </w:r>
          </w:p>
        </w:tc>
        <w:tc>
          <w:tcPr>
            <w:tcW w:w="540" w:type="dxa"/>
          </w:tcPr>
          <w:p w14:paraId="5F292AD9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C323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2D13FCAB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F59F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56BDC3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25ECACDC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Селскостопанска</w:t>
            </w:r>
          </w:p>
        </w:tc>
        <w:tc>
          <w:tcPr>
            <w:tcW w:w="540" w:type="dxa"/>
          </w:tcPr>
          <w:p w14:paraId="03B03D35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018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nil"/>
            </w:tcBorders>
          </w:tcPr>
          <w:p w14:paraId="055E2826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DB9A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 w14:paraId="4DC0611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14:paraId="1DF16436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509E2E27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5F5D7365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</w:tcPr>
          <w:p w14:paraId="1F20D2BE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49418FD3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14:paraId="73377275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312EE66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6F4A70B5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5D2C7CB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14:paraId="524769EC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8B75EE6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 w14:paraId="1385186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3078" w:type="dxa"/>
          </w:tcPr>
          <w:p w14:paraId="685895E6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Друга второстепенна сграда </w:t>
            </w:r>
          </w:p>
        </w:tc>
        <w:tc>
          <w:tcPr>
            <w:tcW w:w="540" w:type="dxa"/>
          </w:tcPr>
          <w:p w14:paraId="297B98C2" w14:textId="77777777" w:rsidR="00573D95" w:rsidRPr="00B761DC" w:rsidRDefault="00E673EC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</w:t>
            </w:r>
            <w:r w:rsidR="00573D95" w:rsidRPr="00B761DC">
              <w:rPr>
                <w:sz w:val="22"/>
                <w:szCs w:val="22"/>
                <w:lang w:val="bg-BG"/>
              </w:rPr>
              <w:t>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1C27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6A64B731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Не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C764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1F21314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1ED2D89C" w14:textId="77777777"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Друга нежилищна </w:t>
            </w:r>
          </w:p>
        </w:tc>
        <w:tc>
          <w:tcPr>
            <w:tcW w:w="540" w:type="dxa"/>
            <w:tcBorders>
              <w:left w:val="nil"/>
            </w:tcBorders>
          </w:tcPr>
          <w:p w14:paraId="19CC9332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79352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</w:tcBorders>
          </w:tcPr>
          <w:p w14:paraId="671B866E" w14:textId="77777777"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1B67" w14:textId="77777777"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913CB0" w14:paraId="6AEC6B6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14:paraId="74062D63" w14:textId="77777777" w:rsidR="00573D95" w:rsidRPr="00B761DC" w:rsidRDefault="00573D95" w:rsidP="00995358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/обори, хамбари, навеси и др./</w:t>
            </w:r>
          </w:p>
        </w:tc>
        <w:tc>
          <w:tcPr>
            <w:tcW w:w="540" w:type="dxa"/>
          </w:tcPr>
          <w:p w14:paraId="2C08267A" w14:textId="77777777" w:rsidR="00573D95" w:rsidRPr="00B761DC" w:rsidRDefault="00573D95" w:rsidP="00995358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4FB8E55E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3443931" w14:textId="77777777" w:rsidR="00573D95" w:rsidRPr="00B761DC" w:rsidRDefault="00573D95" w:rsidP="00995358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6B52D1CF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14:paraId="6347D734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14:paraId="5617D11D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14:paraId="6ABE1C99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1A5C1C56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14:paraId="5AB7C14B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14:paraId="567F40F9" w14:textId="77777777"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</w:tbl>
    <w:p w14:paraId="0AE1D558" w14:textId="77777777" w:rsidR="009001C1" w:rsidRPr="00DA376D" w:rsidRDefault="009001C1" w:rsidP="00995358">
      <w:pPr>
        <w:rPr>
          <w:b/>
          <w:sz w:val="16"/>
          <w:szCs w:val="16"/>
          <w:lang w:val="bg-BG"/>
        </w:rPr>
      </w:pPr>
    </w:p>
    <w:p w14:paraId="14C252FC" w14:textId="77777777" w:rsidR="00573D95" w:rsidRPr="00A10E83" w:rsidRDefault="00573D95" w:rsidP="00AB1A48">
      <w:pPr>
        <w:numPr>
          <w:ilvl w:val="0"/>
          <w:numId w:val="20"/>
        </w:numPr>
        <w:ind w:left="567" w:hanging="283"/>
        <w:rPr>
          <w:b/>
          <w:sz w:val="22"/>
          <w:szCs w:val="22"/>
          <w:lang w:val="bg-BG"/>
        </w:rPr>
      </w:pPr>
      <w:r w:rsidRPr="00A10E83">
        <w:rPr>
          <w:b/>
          <w:sz w:val="22"/>
          <w:szCs w:val="22"/>
          <w:lang w:val="bg-BG"/>
        </w:rPr>
        <w:t>Общи характеристики на сградата</w:t>
      </w:r>
    </w:p>
    <w:p w14:paraId="7DF641FE" w14:textId="77777777" w:rsidR="00573D95" w:rsidRPr="00573D95" w:rsidRDefault="00573D95" w:rsidP="00995358">
      <w:pPr>
        <w:rPr>
          <w:b/>
          <w:lang w:val="bg-BG"/>
        </w:rPr>
      </w:pPr>
    </w:p>
    <w:tbl>
      <w:tblPr>
        <w:tblW w:w="21638" w:type="dxa"/>
        <w:tblLayout w:type="fixed"/>
        <w:tblLook w:val="0000" w:firstRow="0" w:lastRow="0" w:firstColumn="0" w:lastColumn="0" w:noHBand="0" w:noVBand="0"/>
      </w:tblPr>
      <w:tblGrid>
        <w:gridCol w:w="4248"/>
        <w:gridCol w:w="314"/>
        <w:gridCol w:w="2206"/>
        <w:gridCol w:w="360"/>
        <w:gridCol w:w="8102"/>
        <w:gridCol w:w="450"/>
        <w:gridCol w:w="5312"/>
        <w:gridCol w:w="646"/>
      </w:tblGrid>
      <w:tr w:rsidR="00573D95" w:rsidRPr="00573D95" w14:paraId="28EEAF70" w14:textId="77777777">
        <w:trPr>
          <w:gridAfter w:val="4"/>
          <w:wAfter w:w="14510" w:type="dxa"/>
        </w:trPr>
        <w:tc>
          <w:tcPr>
            <w:tcW w:w="4248" w:type="dxa"/>
          </w:tcPr>
          <w:p w14:paraId="6B4EB32B" w14:textId="77777777" w:rsidR="00573D95" w:rsidRPr="0022028B" w:rsidRDefault="00660357" w:rsidP="000B1098">
            <w:pPr>
              <w:rPr>
                <w:sz w:val="22"/>
                <w:szCs w:val="22"/>
                <w:lang w:val="bg-BG"/>
              </w:rPr>
            </w:pPr>
            <w:r w:rsidRPr="0022028B">
              <w:rPr>
                <w:sz w:val="22"/>
                <w:szCs w:val="22"/>
                <w:lang w:val="bg-BG"/>
              </w:rPr>
              <w:t>Е</w:t>
            </w:r>
            <w:r w:rsidR="00573D95" w:rsidRPr="0022028B">
              <w:rPr>
                <w:sz w:val="22"/>
                <w:szCs w:val="22"/>
                <w:lang w:val="bg-BG"/>
              </w:rPr>
              <w:t>тажност на сградата</w:t>
            </w:r>
            <w:r w:rsidR="00EC2DEB" w:rsidRPr="0022028B">
              <w:rPr>
                <w:sz w:val="22"/>
                <w:szCs w:val="22"/>
                <w:lang w:val="bg-BG"/>
              </w:rPr>
              <w:t xml:space="preserve"> </w:t>
            </w:r>
            <w:r w:rsidR="00573D95" w:rsidRPr="0022028B">
              <w:rPr>
                <w:sz w:val="22"/>
                <w:szCs w:val="22"/>
                <w:lang w:val="bg-BG"/>
              </w:rPr>
              <w:t>-</w:t>
            </w:r>
            <w:r w:rsidR="00EC2DEB" w:rsidRPr="0022028B">
              <w:rPr>
                <w:sz w:val="22"/>
                <w:szCs w:val="22"/>
                <w:lang w:val="bg-BG"/>
              </w:rPr>
              <w:t xml:space="preserve"> </w:t>
            </w:r>
            <w:r w:rsidR="00573D95" w:rsidRPr="0022028B">
              <w:rPr>
                <w:sz w:val="22"/>
                <w:szCs w:val="22"/>
                <w:lang w:val="bg-BG"/>
              </w:rPr>
              <w:t xml:space="preserve">бр. </w:t>
            </w:r>
            <w:r w:rsidR="005C6C75" w:rsidRPr="0022028B">
              <w:rPr>
                <w:sz w:val="22"/>
                <w:szCs w:val="22"/>
                <w:lang w:val="bg-BG"/>
              </w:rPr>
              <w:t>е</w:t>
            </w:r>
            <w:r w:rsidR="00573D95" w:rsidRPr="0022028B">
              <w:rPr>
                <w:sz w:val="22"/>
                <w:szCs w:val="22"/>
                <w:lang w:val="bg-BG"/>
              </w:rPr>
              <w:t>тажи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693D" w14:textId="77777777" w:rsidR="00573D95" w:rsidRPr="000A071A" w:rsidRDefault="00573D95" w:rsidP="00995358">
            <w:pPr>
              <w:rPr>
                <w:color w:val="C0C0C0"/>
                <w:lang w:val="bg-BG"/>
              </w:rPr>
            </w:pPr>
          </w:p>
        </w:tc>
        <w:tc>
          <w:tcPr>
            <w:tcW w:w="2206" w:type="dxa"/>
            <w:tcBorders>
              <w:left w:val="nil"/>
            </w:tcBorders>
          </w:tcPr>
          <w:p w14:paraId="399E234D" w14:textId="77777777" w:rsidR="00573D95" w:rsidRPr="00995358" w:rsidRDefault="006360C7" w:rsidP="00995358">
            <w:pPr>
              <w:rPr>
                <w:sz w:val="22"/>
                <w:szCs w:val="22"/>
                <w:lang w:val="bg-BG"/>
              </w:rPr>
            </w:pPr>
            <w:r w:rsidRPr="009B6735">
              <w:rPr>
                <w:sz w:val="22"/>
                <w:szCs w:val="22"/>
                <w:lang w:val="ru-RU"/>
              </w:rPr>
              <w:t xml:space="preserve">   </w:t>
            </w:r>
            <w:r w:rsidR="00B329DC" w:rsidRPr="00995358">
              <w:rPr>
                <w:sz w:val="22"/>
                <w:szCs w:val="22"/>
                <w:lang w:val="bg-BG"/>
              </w:rPr>
              <w:t>в</w:t>
            </w:r>
            <w:r w:rsidR="00573D95" w:rsidRPr="00995358">
              <w:rPr>
                <w:sz w:val="22"/>
                <w:szCs w:val="22"/>
                <w:lang w:val="bg-BG"/>
              </w:rPr>
              <w:t xml:space="preserve"> т.ч. надземни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0829" w14:textId="77777777" w:rsidR="00573D95" w:rsidRPr="00573D95" w:rsidRDefault="00573D95" w:rsidP="00995358">
            <w:pPr>
              <w:rPr>
                <w:lang w:val="bg-BG"/>
              </w:rPr>
            </w:pPr>
          </w:p>
        </w:tc>
      </w:tr>
      <w:tr w:rsidR="00573D95" w:rsidRPr="00573D95" w14:paraId="0178EE5A" w14:textId="77777777">
        <w:trPr>
          <w:gridAfter w:val="4"/>
          <w:wAfter w:w="14510" w:type="dxa"/>
        </w:trPr>
        <w:tc>
          <w:tcPr>
            <w:tcW w:w="4248" w:type="dxa"/>
          </w:tcPr>
          <w:p w14:paraId="67CD2B69" w14:textId="77777777" w:rsidR="00573D95" w:rsidRPr="0022028B" w:rsidRDefault="00573D95" w:rsidP="00573D95">
            <w:pPr>
              <w:rPr>
                <w:b/>
                <w:lang w:val="bg-BG"/>
              </w:rPr>
            </w:pPr>
          </w:p>
        </w:tc>
        <w:tc>
          <w:tcPr>
            <w:tcW w:w="314" w:type="dxa"/>
          </w:tcPr>
          <w:p w14:paraId="4507562D" w14:textId="77777777" w:rsidR="00573D95" w:rsidRPr="00573D95" w:rsidRDefault="00573D95" w:rsidP="00573D95">
            <w:pPr>
              <w:rPr>
                <w:b/>
                <w:lang w:val="bg-BG"/>
              </w:rPr>
            </w:pPr>
          </w:p>
        </w:tc>
        <w:tc>
          <w:tcPr>
            <w:tcW w:w="2206" w:type="dxa"/>
          </w:tcPr>
          <w:p w14:paraId="4581DFED" w14:textId="77777777" w:rsidR="00573D95" w:rsidRPr="00573D95" w:rsidRDefault="00573D95" w:rsidP="00573D95">
            <w:pPr>
              <w:rPr>
                <w:b/>
                <w:lang w:val="bg-BG"/>
              </w:rPr>
            </w:pPr>
          </w:p>
        </w:tc>
        <w:tc>
          <w:tcPr>
            <w:tcW w:w="360" w:type="dxa"/>
          </w:tcPr>
          <w:p w14:paraId="2278704D" w14:textId="77777777" w:rsidR="00573D95" w:rsidRPr="00573D95" w:rsidRDefault="00573D95" w:rsidP="00573D95">
            <w:pPr>
              <w:rPr>
                <w:b/>
                <w:lang w:val="bg-BG"/>
              </w:rPr>
            </w:pPr>
          </w:p>
        </w:tc>
      </w:tr>
      <w:tr w:rsidR="00573D95" w:rsidRPr="00573D95" w14:paraId="72AF89FD" w14:textId="77777777">
        <w:tc>
          <w:tcPr>
            <w:tcW w:w="4248" w:type="dxa"/>
          </w:tcPr>
          <w:p w14:paraId="175CA4E6" w14:textId="77777777" w:rsidR="00573D95" w:rsidRPr="0022028B" w:rsidRDefault="00660357" w:rsidP="0022028B">
            <w:pPr>
              <w:rPr>
                <w:lang w:val="bg-BG"/>
              </w:rPr>
            </w:pPr>
            <w:r w:rsidRPr="0022028B">
              <w:rPr>
                <w:sz w:val="22"/>
                <w:szCs w:val="22"/>
                <w:lang w:val="bg-BG"/>
              </w:rPr>
              <w:t>А</w:t>
            </w:r>
            <w:r w:rsidR="00573D95" w:rsidRPr="0022028B">
              <w:rPr>
                <w:sz w:val="22"/>
                <w:szCs w:val="22"/>
                <w:lang w:val="bg-BG"/>
              </w:rPr>
              <w:t xml:space="preserve">сансьор    </w:t>
            </w:r>
            <w:r w:rsidR="00573D95" w:rsidRPr="0022028B">
              <w:rPr>
                <w:lang w:val="bg-BG"/>
              </w:rPr>
              <w:t xml:space="preserve">                                              </w:t>
            </w:r>
            <w:r w:rsidR="0022028B" w:rsidRPr="0022028B">
              <w:rPr>
                <w:lang w:val="bg-BG"/>
              </w:rPr>
              <w:t>Д</w:t>
            </w:r>
            <w:r w:rsidR="00573D95" w:rsidRPr="0022028B">
              <w:rPr>
                <w:lang w:val="bg-BG"/>
              </w:rPr>
              <w:t>а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D9DB" w14:textId="77777777"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2206" w:type="dxa"/>
            <w:tcBorders>
              <w:left w:val="nil"/>
            </w:tcBorders>
          </w:tcPr>
          <w:p w14:paraId="186884C9" w14:textId="77777777" w:rsidR="00573D95" w:rsidRPr="00573D95" w:rsidRDefault="006005BC" w:rsidP="00573D95">
            <w:pPr>
              <w:jc w:val="right"/>
              <w:rPr>
                <w:lang w:val="bg-BG"/>
              </w:rPr>
            </w:pPr>
            <w:r w:rsidRPr="00573D95">
              <w:rPr>
                <w:lang w:val="bg-BG"/>
              </w:rPr>
              <w:t>Н</w:t>
            </w:r>
            <w:r w:rsidR="00573D95" w:rsidRPr="00573D95">
              <w:rPr>
                <w:lang w:val="bg-BG"/>
              </w:rPr>
              <w:t>е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C31F" w14:textId="77777777"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8102" w:type="dxa"/>
            <w:tcBorders>
              <w:left w:val="nil"/>
            </w:tcBorders>
          </w:tcPr>
          <w:p w14:paraId="23DC6DA1" w14:textId="77777777"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450" w:type="dxa"/>
          </w:tcPr>
          <w:p w14:paraId="5A668C95" w14:textId="77777777"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5312" w:type="dxa"/>
          </w:tcPr>
          <w:p w14:paraId="2B2C1AD4" w14:textId="77777777"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646" w:type="dxa"/>
          </w:tcPr>
          <w:p w14:paraId="560E03AB" w14:textId="77777777" w:rsidR="00573D95" w:rsidRPr="00573D95" w:rsidRDefault="00573D95" w:rsidP="00573D95">
            <w:pPr>
              <w:rPr>
                <w:lang w:val="bg-BG"/>
              </w:rPr>
            </w:pPr>
          </w:p>
        </w:tc>
      </w:tr>
    </w:tbl>
    <w:p w14:paraId="534DAB11" w14:textId="77777777" w:rsidR="00573D95" w:rsidRPr="00DA376D" w:rsidRDefault="00573D95" w:rsidP="00573D95">
      <w:pPr>
        <w:rPr>
          <w:b/>
          <w:sz w:val="16"/>
          <w:szCs w:val="16"/>
          <w:lang w:val="bg-BG"/>
        </w:rPr>
      </w:pPr>
    </w:p>
    <w:p w14:paraId="65A88443" w14:textId="77777777" w:rsidR="006D7B35" w:rsidRDefault="00573D95" w:rsidP="00AB1A48">
      <w:pPr>
        <w:numPr>
          <w:ilvl w:val="0"/>
          <w:numId w:val="20"/>
        </w:numPr>
        <w:tabs>
          <w:tab w:val="clear" w:pos="720"/>
          <w:tab w:val="left" w:pos="567"/>
        </w:tabs>
        <w:ind w:left="284" w:firstLine="0"/>
        <w:rPr>
          <w:b/>
          <w:sz w:val="22"/>
          <w:szCs w:val="22"/>
          <w:lang w:val="bg-BG"/>
        </w:rPr>
      </w:pPr>
      <w:r w:rsidRPr="005865F4">
        <w:rPr>
          <w:b/>
          <w:sz w:val="22"/>
          <w:szCs w:val="22"/>
          <w:lang w:val="bg-BG"/>
        </w:rPr>
        <w:t xml:space="preserve">Основания за освобождаване </w:t>
      </w:r>
      <w:r w:rsidR="00B9570C" w:rsidRPr="005865F4">
        <w:rPr>
          <w:b/>
          <w:sz w:val="22"/>
          <w:szCs w:val="22"/>
          <w:lang w:val="bg-BG"/>
        </w:rPr>
        <w:t>от данък</w:t>
      </w:r>
      <w:r w:rsidR="00FD2C16" w:rsidRPr="005865F4">
        <w:rPr>
          <w:b/>
          <w:sz w:val="22"/>
          <w:szCs w:val="22"/>
          <w:lang w:val="bg-BG"/>
        </w:rPr>
        <w:t xml:space="preserve">. </w:t>
      </w:r>
      <w:r w:rsidR="00887A6C">
        <w:rPr>
          <w:b/>
          <w:sz w:val="22"/>
          <w:szCs w:val="22"/>
          <w:lang w:val="bg-BG"/>
        </w:rPr>
        <w:t>Д</w:t>
      </w:r>
      <w:r w:rsidR="00D6122D">
        <w:rPr>
          <w:b/>
          <w:sz w:val="22"/>
          <w:szCs w:val="22"/>
          <w:lang w:val="bg-BG"/>
        </w:rPr>
        <w:t>екларираната сграда</w:t>
      </w:r>
      <w:r w:rsidR="00FD2C16" w:rsidRPr="005865F4">
        <w:rPr>
          <w:b/>
          <w:sz w:val="22"/>
          <w:szCs w:val="22"/>
          <w:lang w:val="bg-BG"/>
        </w:rPr>
        <w:t xml:space="preserve"> </w:t>
      </w:r>
      <w:r w:rsidR="00D258E6">
        <w:rPr>
          <w:b/>
          <w:sz w:val="22"/>
          <w:szCs w:val="22"/>
          <w:lang w:val="bg-BG"/>
        </w:rPr>
        <w:t xml:space="preserve">/част от сграда/ </w:t>
      </w:r>
      <w:r w:rsidR="00FD2C16" w:rsidRPr="005865F4">
        <w:rPr>
          <w:b/>
          <w:sz w:val="22"/>
          <w:szCs w:val="22"/>
          <w:lang w:val="bg-BG"/>
        </w:rPr>
        <w:t>е</w:t>
      </w:r>
      <w:r w:rsidR="006D7B35">
        <w:rPr>
          <w:b/>
          <w:sz w:val="22"/>
          <w:szCs w:val="22"/>
          <w:lang w:val="bg-BG"/>
        </w:rPr>
        <w:t>:</w:t>
      </w:r>
    </w:p>
    <w:p w14:paraId="0CE6FD6C" w14:textId="77777777" w:rsidR="00D6122D" w:rsidRPr="0022028B" w:rsidRDefault="00B76C83" w:rsidP="00AB1A48">
      <w:pPr>
        <w:ind w:left="284"/>
        <w:rPr>
          <w:sz w:val="16"/>
          <w:szCs w:val="16"/>
          <w:lang w:val="bg-BG"/>
        </w:rPr>
      </w:pPr>
      <w:r w:rsidRPr="0022028B">
        <w:rPr>
          <w:sz w:val="16"/>
          <w:szCs w:val="16"/>
          <w:lang w:val="bg-BG"/>
        </w:rPr>
        <w:t xml:space="preserve">Основанията за освобождаване от данък на нежилищните имоти на предприятия се посочват в </w:t>
      </w:r>
      <w:r w:rsidR="0029735B" w:rsidRPr="0022028B">
        <w:rPr>
          <w:sz w:val="16"/>
          <w:szCs w:val="16"/>
          <w:lang w:val="bg-BG"/>
        </w:rPr>
        <w:t xml:space="preserve">част ІІІ от </w:t>
      </w:r>
      <w:r w:rsidRPr="0022028B">
        <w:rPr>
          <w:sz w:val="16"/>
          <w:szCs w:val="16"/>
          <w:lang w:val="bg-BG"/>
        </w:rPr>
        <w:t>дек</w:t>
      </w:r>
      <w:r w:rsidR="00E51DB0" w:rsidRPr="0022028B">
        <w:rPr>
          <w:sz w:val="16"/>
          <w:szCs w:val="16"/>
          <w:lang w:val="bg-BG"/>
        </w:rPr>
        <w:t>ла</w:t>
      </w:r>
      <w:r w:rsidRPr="0022028B">
        <w:rPr>
          <w:sz w:val="16"/>
          <w:szCs w:val="16"/>
          <w:lang w:val="bg-BG"/>
        </w:rPr>
        <w:t>раци</w:t>
      </w:r>
      <w:r w:rsidR="0029735B" w:rsidRPr="0022028B">
        <w:rPr>
          <w:sz w:val="16"/>
          <w:szCs w:val="16"/>
          <w:lang w:val="bg-BG"/>
        </w:rPr>
        <w:t>ята</w:t>
      </w:r>
      <w:r w:rsidRPr="0022028B">
        <w:rPr>
          <w:sz w:val="16"/>
          <w:szCs w:val="16"/>
          <w:lang w:val="bg-BG"/>
        </w:rPr>
        <w:t>.</w:t>
      </w:r>
    </w:p>
    <w:tbl>
      <w:tblPr>
        <w:tblW w:w="1119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931"/>
        <w:gridCol w:w="1134"/>
        <w:gridCol w:w="1134"/>
      </w:tblGrid>
      <w:tr w:rsidR="00B23E54" w:rsidRPr="00573D95" w14:paraId="2CA51946" w14:textId="77777777">
        <w:trPr>
          <w:gridAfter w:val="1"/>
          <w:wAfter w:w="1134" w:type="dxa"/>
        </w:trPr>
        <w:tc>
          <w:tcPr>
            <w:tcW w:w="8931" w:type="dxa"/>
          </w:tcPr>
          <w:p w14:paraId="1494CE1C" w14:textId="77777777" w:rsidR="00B23E54" w:rsidRPr="003C6F2F" w:rsidRDefault="00B23E54" w:rsidP="00DA376D">
            <w:pPr>
              <w:numPr>
                <w:ilvl w:val="0"/>
                <w:numId w:val="14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</w:t>
            </w:r>
            <w:r w:rsidRPr="006C4DED">
              <w:rPr>
                <w:sz w:val="22"/>
                <w:szCs w:val="22"/>
                <w:lang w:val="bg-BG"/>
              </w:rPr>
              <w:t xml:space="preserve">града </w:t>
            </w:r>
            <w:r w:rsidR="00206C55">
              <w:rPr>
                <w:sz w:val="22"/>
                <w:szCs w:val="22"/>
                <w:lang w:val="bg-BG"/>
              </w:rPr>
              <w:t>-</w:t>
            </w:r>
            <w:r w:rsidRPr="006C4DED">
              <w:rPr>
                <w:sz w:val="22"/>
                <w:szCs w:val="22"/>
                <w:lang w:val="bg-BG"/>
              </w:rPr>
              <w:t xml:space="preserve"> </w:t>
            </w:r>
            <w:r w:rsidR="00206C55">
              <w:rPr>
                <w:sz w:val="22"/>
                <w:szCs w:val="22"/>
                <w:lang w:val="bg-BG"/>
              </w:rPr>
              <w:t xml:space="preserve">културна ценност / </w:t>
            </w:r>
            <w:r w:rsidRPr="006C4DED">
              <w:rPr>
                <w:sz w:val="22"/>
                <w:szCs w:val="22"/>
                <w:lang w:val="bg-BG"/>
              </w:rPr>
              <w:t>паметник на културата</w:t>
            </w:r>
            <w:r w:rsidR="00206C55">
              <w:rPr>
                <w:sz w:val="22"/>
                <w:szCs w:val="22"/>
                <w:lang w:val="bg-BG"/>
              </w:rPr>
              <w:t>/</w:t>
            </w:r>
            <w:r w:rsidRPr="006C4DED">
              <w:rPr>
                <w:sz w:val="22"/>
                <w:szCs w:val="22"/>
                <w:lang w:val="bg-BG"/>
              </w:rPr>
              <w:t xml:space="preserve">, която не се използва със стопанска цел </w:t>
            </w:r>
            <w:r w:rsidR="00D07936" w:rsidRPr="00D07936">
              <w:rPr>
                <w:sz w:val="22"/>
                <w:szCs w:val="22"/>
                <w:lang w:val="bg-BG"/>
              </w:rPr>
              <w:t xml:space="preserve">- </w:t>
            </w:r>
            <w:r w:rsidR="00D07936">
              <w:rPr>
                <w:sz w:val="22"/>
                <w:szCs w:val="22"/>
                <w:lang w:val="bg-BG"/>
              </w:rPr>
              <w:t xml:space="preserve">акт </w:t>
            </w:r>
            <w:r w:rsidR="0060759D">
              <w:rPr>
                <w:sz w:val="22"/>
                <w:szCs w:val="22"/>
                <w:lang w:val="bg-BG"/>
              </w:rPr>
              <w:t xml:space="preserve">/ ДВ, бр./ </w:t>
            </w:r>
            <w:r w:rsidR="00D07936">
              <w:rPr>
                <w:sz w:val="22"/>
                <w:szCs w:val="22"/>
                <w:lang w:val="bg-BG"/>
              </w:rPr>
              <w:t>………………  от  ……</w:t>
            </w:r>
            <w:r w:rsidR="0007395E">
              <w:rPr>
                <w:sz w:val="22"/>
                <w:szCs w:val="22"/>
                <w:lang w:val="bg-BG"/>
              </w:rPr>
              <w:t>….</w:t>
            </w:r>
            <w:r w:rsidR="00D07936">
              <w:rPr>
                <w:sz w:val="22"/>
                <w:szCs w:val="22"/>
                <w:lang w:val="bg-BG"/>
              </w:rPr>
              <w:t>…………….. г.</w:t>
            </w:r>
            <w:r w:rsidR="00E673EC"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134" w:type="dxa"/>
          </w:tcPr>
          <w:p w14:paraId="2BB3D2A7" w14:textId="77777777" w:rsidR="00B23E54" w:rsidRPr="00573D95" w:rsidRDefault="00E673EC" w:rsidP="00E673E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   </w:t>
            </w:r>
          </w:p>
        </w:tc>
      </w:tr>
      <w:tr w:rsidR="00B23E54" w:rsidRPr="00913CB0" w14:paraId="69329180" w14:textId="77777777">
        <w:trPr>
          <w:gridAfter w:val="1"/>
          <w:wAfter w:w="1134" w:type="dxa"/>
        </w:trPr>
        <w:tc>
          <w:tcPr>
            <w:tcW w:w="8931" w:type="dxa"/>
          </w:tcPr>
          <w:p w14:paraId="54C76CA4" w14:textId="77777777" w:rsidR="00364240" w:rsidRPr="0056326B" w:rsidRDefault="00B23E54" w:rsidP="00DA376D">
            <w:pPr>
              <w:numPr>
                <w:ilvl w:val="0"/>
                <w:numId w:val="14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>временна сграда, обслужваща строежа на нова сграда или съоръжение</w:t>
            </w:r>
          </w:p>
        </w:tc>
        <w:tc>
          <w:tcPr>
            <w:tcW w:w="1134" w:type="dxa"/>
          </w:tcPr>
          <w:p w14:paraId="019FC419" w14:textId="77777777" w:rsidR="00B23E54" w:rsidRPr="006C4DED" w:rsidRDefault="00B23E54" w:rsidP="00612474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</w:tr>
      <w:tr w:rsidR="00B23E54" w:rsidRPr="006C4DED" w14:paraId="71BE4843" w14:textId="77777777">
        <w:trPr>
          <w:gridAfter w:val="1"/>
          <w:wAfter w:w="1134" w:type="dxa"/>
          <w:trHeight w:val="788"/>
        </w:trPr>
        <w:tc>
          <w:tcPr>
            <w:tcW w:w="8931" w:type="dxa"/>
          </w:tcPr>
          <w:p w14:paraId="5404D1F6" w14:textId="77777777" w:rsidR="00B23E54" w:rsidRPr="00B9534C" w:rsidRDefault="00B23E54" w:rsidP="00DA376D">
            <w:pPr>
              <w:numPr>
                <w:ilvl w:val="0"/>
                <w:numId w:val="14"/>
              </w:numPr>
              <w:ind w:left="318" w:hanging="318"/>
              <w:rPr>
                <w:sz w:val="22"/>
                <w:szCs w:val="22"/>
                <w:lang w:val="bg-BG"/>
              </w:rPr>
            </w:pPr>
            <w:r w:rsidRPr="00B9534C">
              <w:rPr>
                <w:sz w:val="22"/>
                <w:szCs w:val="22"/>
                <w:lang w:val="bg-BG"/>
              </w:rPr>
              <w:t xml:space="preserve">сграда, собствеността върху която е възстановена по закон и която не е в състояние да бъде използвана /за период от 5 години/. Дата на възстановяване на собствеността </w:t>
            </w:r>
          </w:p>
          <w:p w14:paraId="57F7B656" w14:textId="77777777" w:rsidR="00B23E54" w:rsidRPr="00B9534C" w:rsidRDefault="00B9534C" w:rsidP="00DA376D">
            <w:pPr>
              <w:rPr>
                <w:sz w:val="22"/>
                <w:szCs w:val="22"/>
                <w:lang w:val="bg-BG"/>
              </w:rPr>
            </w:pPr>
            <w:r w:rsidRPr="00B9534C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 wp14:anchorId="58DD707F" wp14:editId="42318F47">
                      <wp:simplePos x="0" y="0"/>
                      <wp:positionH relativeFrom="column">
                        <wp:posOffset>218646</wp:posOffset>
                      </wp:positionH>
                      <wp:positionV relativeFrom="paragraph">
                        <wp:posOffset>10055</wp:posOffset>
                      </wp:positionV>
                      <wp:extent cx="496570" cy="157480"/>
                      <wp:effectExtent l="0" t="0" r="0" b="0"/>
                      <wp:wrapNone/>
                      <wp:docPr id="64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95BCB" id="Rectangle 98" o:spid="_x0000_s1026" style="position:absolute;margin-left:17.2pt;margin-top:.8pt;width:39.1pt;height:12.4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" fillcolor="silver"/>
                  </w:pict>
                </mc:Fallback>
              </mc:AlternateContent>
            </w:r>
            <w:r w:rsidR="008440ED" w:rsidRPr="00B9534C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 wp14:anchorId="02527A27" wp14:editId="3124D81A">
                      <wp:simplePos x="0" y="0"/>
                      <wp:positionH relativeFrom="column">
                        <wp:posOffset>5064125</wp:posOffset>
                      </wp:positionH>
                      <wp:positionV relativeFrom="paragraph">
                        <wp:posOffset>13970</wp:posOffset>
                      </wp:positionV>
                      <wp:extent cx="496570" cy="157480"/>
                      <wp:effectExtent l="0" t="0" r="0" b="0"/>
                      <wp:wrapNone/>
                      <wp:docPr id="66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6A0E2" id="Rectangle 99" o:spid="_x0000_s1026" style="position:absolute;margin-left:398.75pt;margin-top:1.1pt;width:39.1pt;height:12.4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" fillcolor="silver"/>
                  </w:pict>
                </mc:Fallback>
              </mc:AlternateContent>
            </w:r>
            <w:r w:rsidR="008440ED" w:rsidRPr="00B9534C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6D831E2F" wp14:editId="5A29DF84">
                      <wp:simplePos x="0" y="0"/>
                      <wp:positionH relativeFrom="column">
                        <wp:posOffset>4268470</wp:posOffset>
                      </wp:positionH>
                      <wp:positionV relativeFrom="paragraph">
                        <wp:posOffset>15875</wp:posOffset>
                      </wp:positionV>
                      <wp:extent cx="496570" cy="157480"/>
                      <wp:effectExtent l="0" t="0" r="0" b="0"/>
                      <wp:wrapNone/>
                      <wp:docPr id="65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B169C" id="Rectangle 101" o:spid="_x0000_s1026" style="position:absolute;margin-left:336.1pt;margin-top:1.25pt;width:39.1pt;height:12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" fillcolor="silver"/>
                  </w:pict>
                </mc:Fallback>
              </mc:AlternateContent>
            </w:r>
            <w:r w:rsidR="00784E1C" w:rsidRPr="00B9534C">
              <w:rPr>
                <w:sz w:val="22"/>
                <w:szCs w:val="22"/>
                <w:lang w:val="bg-BG"/>
              </w:rPr>
              <w:t xml:space="preserve">     </w:t>
            </w:r>
            <w:r w:rsidR="00B23E54" w:rsidRPr="00B9534C">
              <w:rPr>
                <w:sz w:val="22"/>
                <w:szCs w:val="22"/>
                <w:lang w:val="bg-BG"/>
              </w:rPr>
              <w:t xml:space="preserve">                 ,  протокол, удостоверяващ състоянието на сградата  №                     от                                  </w:t>
            </w:r>
          </w:p>
          <w:p w14:paraId="551AF7A1" w14:textId="77777777" w:rsidR="00A70CAB" w:rsidRPr="00B9534C" w:rsidRDefault="008440ED" w:rsidP="00DA376D">
            <w:pPr>
              <w:spacing w:after="120"/>
              <w:ind w:left="318"/>
              <w:rPr>
                <w:sz w:val="22"/>
                <w:szCs w:val="22"/>
                <w:lang w:val="bg-BG"/>
              </w:rPr>
            </w:pPr>
            <w:r w:rsidRPr="00B9534C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1370C145" wp14:editId="67B32046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34290</wp:posOffset>
                      </wp:positionV>
                      <wp:extent cx="496570" cy="157480"/>
                      <wp:effectExtent l="0" t="0" r="0" b="0"/>
                      <wp:wrapNone/>
                      <wp:docPr id="63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B6C91" id="Rectangle 100" o:spid="_x0000_s1026" style="position:absolute;margin-left:74.75pt;margin-top:2.7pt;width:39.1pt;height:12.4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" fillcolor="silver"/>
                  </w:pict>
                </mc:Fallback>
              </mc:AlternateContent>
            </w:r>
            <w:r w:rsidR="00B23E54" w:rsidRPr="00B9534C">
              <w:rPr>
                <w:sz w:val="22"/>
                <w:szCs w:val="22"/>
                <w:lang w:val="bg-BG"/>
              </w:rPr>
              <w:t xml:space="preserve"> издаден от                 </w:t>
            </w:r>
          </w:p>
        </w:tc>
        <w:tc>
          <w:tcPr>
            <w:tcW w:w="1134" w:type="dxa"/>
          </w:tcPr>
          <w:p w14:paraId="069AB508" w14:textId="77777777" w:rsidR="00B23E54" w:rsidRDefault="00B23E54" w:rsidP="00E673EC">
            <w:pPr>
              <w:rPr>
                <w:b/>
                <w:sz w:val="22"/>
                <w:szCs w:val="22"/>
                <w:lang w:val="bg-BG"/>
              </w:rPr>
            </w:pPr>
          </w:p>
          <w:p w14:paraId="781FA9B4" w14:textId="77777777" w:rsidR="00E673EC" w:rsidRPr="006C4DED" w:rsidRDefault="00E673EC" w:rsidP="00E673EC">
            <w:pPr>
              <w:rPr>
                <w:b/>
                <w:sz w:val="22"/>
                <w:szCs w:val="22"/>
                <w:lang w:val="bg-BG"/>
              </w:rPr>
            </w:pPr>
          </w:p>
        </w:tc>
      </w:tr>
      <w:tr w:rsidR="00B23E54" w:rsidRPr="00913CB0" w14:paraId="4EB9BF8B" w14:textId="77777777">
        <w:trPr>
          <w:gridAfter w:val="1"/>
          <w:wAfter w:w="1134" w:type="dxa"/>
        </w:trPr>
        <w:tc>
          <w:tcPr>
            <w:tcW w:w="8931" w:type="dxa"/>
          </w:tcPr>
          <w:p w14:paraId="2BE72582" w14:textId="77777777" w:rsidR="00C65635" w:rsidRPr="00B9534C" w:rsidRDefault="00B23E54" w:rsidP="00DA376D">
            <w:pPr>
              <w:numPr>
                <w:ilvl w:val="0"/>
                <w:numId w:val="5"/>
              </w:numPr>
              <w:tabs>
                <w:tab w:val="left" w:pos="2869"/>
              </w:tabs>
              <w:ind w:left="357" w:hanging="357"/>
              <w:jc w:val="both"/>
              <w:rPr>
                <w:sz w:val="22"/>
                <w:szCs w:val="22"/>
                <w:lang w:val="bg-BG"/>
              </w:rPr>
            </w:pPr>
            <w:r w:rsidRPr="00B9534C">
              <w:rPr>
                <w:sz w:val="22"/>
                <w:szCs w:val="22"/>
                <w:lang w:val="bg-BG"/>
              </w:rPr>
              <w:t>сграда</w:t>
            </w:r>
            <w:r w:rsidR="00C65635" w:rsidRPr="00B9534C">
              <w:rPr>
                <w:sz w:val="22"/>
                <w:szCs w:val="22"/>
                <w:lang w:val="en-US"/>
              </w:rPr>
              <w:t xml:space="preserve"> </w:t>
            </w:r>
            <w:r w:rsidR="00C65635" w:rsidRPr="00B9534C">
              <w:rPr>
                <w:sz w:val="22"/>
                <w:szCs w:val="22"/>
                <w:lang w:val="bg-BG"/>
              </w:rPr>
              <w:t>и обособени части от сграда</w:t>
            </w:r>
            <w:r w:rsidR="00FB1998">
              <w:rPr>
                <w:sz w:val="22"/>
                <w:szCs w:val="22"/>
                <w:lang w:val="en-US"/>
              </w:rPr>
              <w:t>*</w:t>
            </w:r>
            <w:r w:rsidRPr="00B9534C">
              <w:rPr>
                <w:sz w:val="22"/>
                <w:szCs w:val="22"/>
                <w:lang w:val="bg-BG"/>
              </w:rPr>
              <w:t xml:space="preserve">, </w:t>
            </w:r>
            <w:r w:rsidR="00D634B3" w:rsidRPr="00B9534C">
              <w:rPr>
                <w:sz w:val="22"/>
                <w:szCs w:val="22"/>
                <w:lang w:val="bg-BG"/>
              </w:rPr>
              <w:t>въведена в експлоатация преди 1</w:t>
            </w:r>
            <w:r w:rsidR="00FB1998">
              <w:rPr>
                <w:sz w:val="22"/>
                <w:szCs w:val="22"/>
                <w:lang w:val="bg-BG"/>
              </w:rPr>
              <w:t xml:space="preserve"> януари </w:t>
            </w:r>
            <w:r w:rsidR="008203C1" w:rsidRPr="00B9534C">
              <w:rPr>
                <w:sz w:val="22"/>
                <w:szCs w:val="22"/>
                <w:lang w:val="bg-BG"/>
              </w:rPr>
              <w:t>2005</w:t>
            </w:r>
            <w:r w:rsidR="00A23224">
              <w:rPr>
                <w:sz w:val="22"/>
                <w:szCs w:val="22"/>
                <w:lang w:val="en-US"/>
              </w:rPr>
              <w:t xml:space="preserve"> </w:t>
            </w:r>
            <w:r w:rsidR="00D634B3" w:rsidRPr="00B9534C">
              <w:rPr>
                <w:sz w:val="22"/>
                <w:szCs w:val="22"/>
                <w:lang w:val="bg-BG"/>
              </w:rPr>
              <w:t>г.</w:t>
            </w:r>
            <w:r w:rsidR="00F172ED" w:rsidRPr="00B9534C">
              <w:rPr>
                <w:sz w:val="22"/>
                <w:szCs w:val="22"/>
                <w:lang w:val="bg-BG"/>
              </w:rPr>
              <w:t xml:space="preserve"> </w:t>
            </w:r>
            <w:r w:rsidR="00C65635" w:rsidRPr="00B9534C">
              <w:rPr>
                <w:sz w:val="22"/>
                <w:szCs w:val="22"/>
                <w:lang w:val="bg-BG"/>
              </w:rPr>
              <w:t>и получила сертификат, издаден по реда на Закона за енергийната ефективност:</w:t>
            </w:r>
          </w:p>
          <w:p w14:paraId="5D96A6BE" w14:textId="77777777" w:rsidR="00C65635" w:rsidRPr="00B9534C" w:rsidRDefault="00EB5538" w:rsidP="00DA376D">
            <w:pPr>
              <w:spacing w:after="120"/>
              <w:ind w:left="355" w:firstLine="283"/>
              <w:jc w:val="both"/>
              <w:rPr>
                <w:sz w:val="22"/>
                <w:szCs w:val="22"/>
                <w:lang w:val="bg-BG"/>
              </w:rPr>
            </w:pPr>
            <w:r w:rsidRPr="00B9534C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5DE9FDB6" wp14:editId="74B7189D">
                      <wp:simplePos x="0" y="0"/>
                      <wp:positionH relativeFrom="column">
                        <wp:posOffset>220111</wp:posOffset>
                      </wp:positionH>
                      <wp:positionV relativeFrom="paragraph">
                        <wp:posOffset>43608</wp:posOffset>
                      </wp:positionV>
                      <wp:extent cx="231140" cy="128270"/>
                      <wp:effectExtent l="0" t="0" r="16510" b="24130"/>
                      <wp:wrapNone/>
                      <wp:docPr id="58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128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8924B" id="Rectangle 127" o:spid="_x0000_s1026" style="position:absolute;margin-left:17.35pt;margin-top:3.45pt;width:18.2pt;height:10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" fillcolor="silver"/>
                  </w:pict>
                </mc:Fallback>
              </mc:AlternateContent>
            </w:r>
            <w:r w:rsidR="00C65635" w:rsidRPr="00B9534C">
              <w:rPr>
                <w:sz w:val="22"/>
                <w:szCs w:val="22"/>
                <w:lang w:val="bg-BG"/>
              </w:rPr>
              <w:t xml:space="preserve">   с клас на енергопотребление „А“;</w:t>
            </w:r>
          </w:p>
          <w:p w14:paraId="7787C1E7" w14:textId="77777777" w:rsidR="00C65635" w:rsidRPr="00B9534C" w:rsidRDefault="00C65635" w:rsidP="00DA376D">
            <w:pPr>
              <w:ind w:left="780"/>
              <w:jc w:val="both"/>
              <w:rPr>
                <w:sz w:val="22"/>
                <w:szCs w:val="22"/>
                <w:lang w:val="ru-RU"/>
              </w:rPr>
            </w:pPr>
            <w:r w:rsidRPr="00B9534C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2F3835A6" wp14:editId="1A6EE977">
                      <wp:simplePos x="0" y="0"/>
                      <wp:positionH relativeFrom="column">
                        <wp:posOffset>223286</wp:posOffset>
                      </wp:positionH>
                      <wp:positionV relativeFrom="paragraph">
                        <wp:posOffset>121285</wp:posOffset>
                      </wp:positionV>
                      <wp:extent cx="228600" cy="114300"/>
                      <wp:effectExtent l="0" t="0" r="19050" b="19050"/>
                      <wp:wrapNone/>
                      <wp:docPr id="61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6281E" id="Rectangle 149" o:spid="_x0000_s1026" style="position:absolute;margin-left:17.6pt;margin-top:9.55pt;width:18pt;height: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" fillcolor="silver"/>
                  </w:pict>
                </mc:Fallback>
              </mc:AlternateContent>
            </w:r>
            <w:r w:rsidRPr="00B9534C">
              <w:rPr>
                <w:sz w:val="22"/>
                <w:szCs w:val="22"/>
                <w:lang w:val="bg-BG"/>
              </w:rPr>
              <w:t>ко</w:t>
            </w:r>
            <w:r w:rsidR="00A131C1" w:rsidRPr="00B9534C">
              <w:rPr>
                <w:sz w:val="22"/>
                <w:szCs w:val="22"/>
                <w:lang w:val="bg-BG"/>
              </w:rPr>
              <w:t>й</w:t>
            </w:r>
            <w:r w:rsidRPr="00B9534C">
              <w:rPr>
                <w:sz w:val="22"/>
                <w:szCs w:val="22"/>
                <w:lang w:val="bg-BG"/>
              </w:rPr>
              <w:t xml:space="preserve">то </w:t>
            </w:r>
            <w:r w:rsidR="00A131C1" w:rsidRPr="00B9534C">
              <w:rPr>
                <w:sz w:val="22"/>
                <w:szCs w:val="22"/>
                <w:lang w:val="bg-BG"/>
              </w:rPr>
              <w:t>удостоверява, в</w:t>
            </w:r>
            <w:r w:rsidR="00A131C1" w:rsidRPr="00B9534C">
              <w:rPr>
                <w:sz w:val="22"/>
                <w:szCs w:val="22"/>
                <w:lang w:val="ru-RU"/>
              </w:rPr>
              <w:t xml:space="preserve"> съществуващото състояние на сградата са постигнати техническите изисквания за „сграда с близко до нулево потребление на енергия“.</w:t>
            </w:r>
          </w:p>
          <w:p w14:paraId="2E26B6ED" w14:textId="77777777" w:rsidR="00F172ED" w:rsidRPr="00B9534C" w:rsidRDefault="00A131C1" w:rsidP="00107046">
            <w:pPr>
              <w:numPr>
                <w:ilvl w:val="0"/>
                <w:numId w:val="5"/>
              </w:numPr>
              <w:tabs>
                <w:tab w:val="left" w:pos="2869"/>
              </w:tabs>
              <w:spacing w:before="120"/>
              <w:ind w:left="357"/>
              <w:jc w:val="both"/>
              <w:rPr>
                <w:sz w:val="22"/>
                <w:szCs w:val="22"/>
                <w:lang w:val="bg-BG"/>
              </w:rPr>
            </w:pPr>
            <w:r w:rsidRPr="00B9534C">
              <w:rPr>
                <w:sz w:val="22"/>
                <w:szCs w:val="22"/>
                <w:lang w:val="bg-BG"/>
              </w:rPr>
              <w:t>сграда</w:t>
            </w:r>
            <w:r w:rsidR="00FB1998">
              <w:rPr>
                <w:sz w:val="22"/>
                <w:szCs w:val="22"/>
                <w:lang w:val="en-US"/>
              </w:rPr>
              <w:t>*</w:t>
            </w:r>
            <w:r w:rsidRPr="00B9534C">
              <w:rPr>
                <w:sz w:val="22"/>
                <w:szCs w:val="22"/>
                <w:lang w:val="bg-BG"/>
              </w:rPr>
              <w:t>, въведена в експлоатация от 1 януари 2005 г. и преди 31 декември 2023 г. и получила сертификат, издаден по реда на Закона за енергийната ефективност, който в съществуващото състояние на сградата удостоверява, че са постигнати техническите изисквания за „сграда с близко до нулево потребление на енергия“</w:t>
            </w:r>
          </w:p>
        </w:tc>
        <w:tc>
          <w:tcPr>
            <w:tcW w:w="1134" w:type="dxa"/>
          </w:tcPr>
          <w:p w14:paraId="1E446D41" w14:textId="77777777" w:rsidR="00B23E54" w:rsidRDefault="00B23E54" w:rsidP="00573D95">
            <w:pPr>
              <w:jc w:val="right"/>
              <w:rPr>
                <w:b/>
                <w:sz w:val="22"/>
                <w:szCs w:val="22"/>
                <w:lang w:val="bg-BG"/>
              </w:rPr>
            </w:pPr>
          </w:p>
          <w:p w14:paraId="42201135" w14:textId="77777777" w:rsidR="00B23E54" w:rsidRDefault="00B23E54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  <w:p w14:paraId="6340F9BD" w14:textId="77777777" w:rsidR="00B23E54" w:rsidRPr="006C4DED" w:rsidRDefault="00B23E54" w:rsidP="00573D95">
            <w:pPr>
              <w:jc w:val="right"/>
              <w:rPr>
                <w:b/>
                <w:sz w:val="22"/>
                <w:szCs w:val="22"/>
                <w:lang w:val="bg-BG"/>
              </w:rPr>
            </w:pPr>
          </w:p>
        </w:tc>
      </w:tr>
      <w:tr w:rsidR="00E673EC" w:rsidRPr="00913CB0" w14:paraId="67CD033D" w14:textId="77777777">
        <w:tc>
          <w:tcPr>
            <w:tcW w:w="8931" w:type="dxa"/>
          </w:tcPr>
          <w:p w14:paraId="46F62950" w14:textId="77777777" w:rsidR="00E673EC" w:rsidRPr="006C4DED" w:rsidRDefault="00E673EC" w:rsidP="00DA376D">
            <w:pPr>
              <w:numPr>
                <w:ilvl w:val="0"/>
                <w:numId w:val="2"/>
              </w:numPr>
              <w:spacing w:before="120" w:after="120"/>
              <w:ind w:left="318" w:hanging="318"/>
              <w:rPr>
                <w:b/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 xml:space="preserve">сграда на Българския червен кръст, която не се използва със стопанска цел, несвързана с пряката му дейност </w:t>
            </w:r>
          </w:p>
        </w:tc>
        <w:tc>
          <w:tcPr>
            <w:tcW w:w="1134" w:type="dxa"/>
          </w:tcPr>
          <w:p w14:paraId="6C9BB887" w14:textId="77777777" w:rsidR="00E673EC" w:rsidRDefault="00E673EC" w:rsidP="004E5E8F">
            <w:pPr>
              <w:rPr>
                <w:noProof/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14:paraId="2D030469" w14:textId="77777777" w:rsidR="00E673EC" w:rsidRDefault="00E673EC" w:rsidP="005C78E5">
            <w:pPr>
              <w:jc w:val="right"/>
              <w:rPr>
                <w:b/>
                <w:noProof/>
                <w:sz w:val="22"/>
                <w:szCs w:val="22"/>
                <w:lang w:val="bg-BG"/>
              </w:rPr>
            </w:pPr>
          </w:p>
        </w:tc>
      </w:tr>
      <w:tr w:rsidR="00E673EC" w:rsidRPr="00913CB0" w14:paraId="6EDB1B45" w14:textId="77777777">
        <w:trPr>
          <w:gridAfter w:val="1"/>
          <w:wAfter w:w="1134" w:type="dxa"/>
        </w:trPr>
        <w:tc>
          <w:tcPr>
            <w:tcW w:w="8931" w:type="dxa"/>
          </w:tcPr>
          <w:p w14:paraId="3F0225DC" w14:textId="77777777" w:rsidR="00E673EC" w:rsidRPr="006C4DED" w:rsidRDefault="00E673EC" w:rsidP="00DA376D">
            <w:pPr>
              <w:numPr>
                <w:ilvl w:val="0"/>
                <w:numId w:val="1"/>
              </w:numPr>
              <w:spacing w:after="120"/>
              <w:ind w:left="318" w:hanging="318"/>
              <w:jc w:val="both"/>
              <w:rPr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>сграда, собственост на чужда държава, в която се помещава дипломатическо и</w:t>
            </w:r>
            <w:r>
              <w:rPr>
                <w:sz w:val="22"/>
                <w:szCs w:val="22"/>
                <w:lang w:val="bg-BG"/>
              </w:rPr>
              <w:t>ли</w:t>
            </w:r>
            <w:r w:rsidRPr="006C4DED">
              <w:rPr>
                <w:sz w:val="22"/>
                <w:szCs w:val="22"/>
                <w:lang w:val="bg-BG"/>
              </w:rPr>
              <w:t xml:space="preserve"> консулско представителство / при условията на взаимност/</w:t>
            </w:r>
          </w:p>
        </w:tc>
        <w:tc>
          <w:tcPr>
            <w:tcW w:w="1134" w:type="dxa"/>
          </w:tcPr>
          <w:p w14:paraId="50733593" w14:textId="77777777" w:rsidR="00E673EC" w:rsidRPr="006C4DED" w:rsidRDefault="00E673EC" w:rsidP="00F07781">
            <w:pPr>
              <w:jc w:val="right"/>
              <w:rPr>
                <w:b/>
                <w:sz w:val="22"/>
                <w:szCs w:val="22"/>
                <w:lang w:val="bg-BG"/>
              </w:rPr>
            </w:pPr>
          </w:p>
        </w:tc>
      </w:tr>
      <w:tr w:rsidR="00E673EC" w:rsidRPr="006C4DED" w14:paraId="15A2E260" w14:textId="77777777" w:rsidTr="00A4704D">
        <w:trPr>
          <w:gridAfter w:val="1"/>
          <w:wAfter w:w="1134" w:type="dxa"/>
          <w:trHeight w:val="80"/>
        </w:trPr>
        <w:tc>
          <w:tcPr>
            <w:tcW w:w="8931" w:type="dxa"/>
          </w:tcPr>
          <w:p w14:paraId="66B22238" w14:textId="77777777" w:rsidR="00422BE1" w:rsidRDefault="00422BE1" w:rsidP="00DA376D">
            <w:pPr>
              <w:numPr>
                <w:ilvl w:val="0"/>
                <w:numId w:val="6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музей, галерия</w:t>
            </w:r>
            <w:r w:rsidR="00FA4F65">
              <w:rPr>
                <w:sz w:val="22"/>
                <w:szCs w:val="22"/>
                <w:lang w:val="bg-BG"/>
              </w:rPr>
              <w:t xml:space="preserve"> или</w:t>
            </w:r>
            <w:r>
              <w:rPr>
                <w:sz w:val="22"/>
                <w:szCs w:val="22"/>
                <w:lang w:val="bg-BG"/>
              </w:rPr>
              <w:t xml:space="preserve"> библиотека</w:t>
            </w:r>
          </w:p>
          <w:p w14:paraId="5AD7BDCC" w14:textId="77777777" w:rsidR="00B52485" w:rsidRDefault="00E673EC" w:rsidP="00DA376D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sz w:val="16"/>
                <w:szCs w:val="16"/>
                <w:lang w:val="bg-BG"/>
              </w:rPr>
            </w:pPr>
            <w:r w:rsidRPr="00DE51D3">
              <w:rPr>
                <w:sz w:val="22"/>
                <w:szCs w:val="22"/>
                <w:lang w:val="bg-BG"/>
              </w:rPr>
              <w:t xml:space="preserve">друго основание </w:t>
            </w:r>
            <w:r w:rsidR="007D6C82" w:rsidRPr="00DE51D3">
              <w:rPr>
                <w:sz w:val="16"/>
                <w:szCs w:val="16"/>
                <w:lang w:val="bg-BG"/>
              </w:rPr>
              <w:t>/</w:t>
            </w:r>
            <w:r w:rsidR="0086615F" w:rsidRPr="00DE51D3">
              <w:rPr>
                <w:i/>
                <w:sz w:val="16"/>
                <w:szCs w:val="16"/>
                <w:lang w:val="bg-BG"/>
              </w:rPr>
              <w:t>П</w:t>
            </w:r>
            <w:r w:rsidRPr="00DE51D3">
              <w:rPr>
                <w:i/>
                <w:sz w:val="16"/>
                <w:szCs w:val="16"/>
                <w:lang w:val="bg-BG"/>
              </w:rPr>
              <w:t>осоч</w:t>
            </w:r>
            <w:r w:rsidR="00D354E0" w:rsidRPr="00DE51D3">
              <w:rPr>
                <w:i/>
                <w:sz w:val="16"/>
                <w:szCs w:val="16"/>
                <w:lang w:val="bg-BG"/>
              </w:rPr>
              <w:t>ва се</w:t>
            </w:r>
            <w:r w:rsidRPr="00DE51D3">
              <w:rPr>
                <w:i/>
                <w:sz w:val="16"/>
                <w:szCs w:val="16"/>
                <w:lang w:val="bg-BG"/>
              </w:rPr>
              <w:t xml:space="preserve"> конкретната разпоредба</w:t>
            </w:r>
            <w:r w:rsidR="00B52485" w:rsidRPr="00DE51D3">
              <w:rPr>
                <w:sz w:val="16"/>
                <w:szCs w:val="16"/>
                <w:lang w:val="bg-BG"/>
              </w:rPr>
              <w:t>/</w:t>
            </w:r>
          </w:p>
          <w:p w14:paraId="219913D4" w14:textId="77777777" w:rsidR="00E673EC" w:rsidRDefault="00E673EC" w:rsidP="00DA376D">
            <w:pPr>
              <w:ind w:left="318"/>
              <w:rPr>
                <w:sz w:val="22"/>
                <w:szCs w:val="22"/>
                <w:lang w:val="bg-BG"/>
              </w:rPr>
            </w:pPr>
            <w:r w:rsidRPr="00DE51D3">
              <w:rPr>
                <w:sz w:val="22"/>
                <w:szCs w:val="22"/>
                <w:lang w:val="bg-BG"/>
              </w:rPr>
              <w:t>.....................................................................................................................................................</w:t>
            </w:r>
          </w:p>
          <w:p w14:paraId="089A61E5" w14:textId="77777777" w:rsidR="00FB1998" w:rsidRPr="006C4DED" w:rsidRDefault="00FB1998" w:rsidP="00DA376D">
            <w:pPr>
              <w:ind w:left="318"/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</w:tcPr>
          <w:p w14:paraId="25AA324F" w14:textId="77777777" w:rsidR="00E80E19" w:rsidRPr="001F5934" w:rsidRDefault="00E80E19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  <w:p w14:paraId="0D58C94F" w14:textId="77777777" w:rsidR="00E80E19" w:rsidRPr="001F5934" w:rsidRDefault="00E80E19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  <w:p w14:paraId="222F8F8D" w14:textId="77777777" w:rsidR="00E673EC" w:rsidRPr="006C4DED" w:rsidRDefault="00E673EC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</w:tbl>
    <w:p w14:paraId="24D341A9" w14:textId="77777777" w:rsidR="00775483" w:rsidRPr="00FB1998" w:rsidRDefault="00FB1998" w:rsidP="00676DF8">
      <w:pPr>
        <w:shd w:val="clear" w:color="auto" w:fill="FFFFFF"/>
        <w:tabs>
          <w:tab w:val="left" w:pos="0"/>
        </w:tabs>
        <w:ind w:left="426" w:right="1842"/>
        <w:jc w:val="both"/>
        <w:rPr>
          <w:color w:val="000000"/>
          <w:spacing w:val="-3"/>
          <w:sz w:val="22"/>
          <w:szCs w:val="22"/>
          <w:lang w:val="en-US"/>
        </w:rPr>
      </w:pPr>
      <w:r>
        <w:rPr>
          <w:color w:val="000000"/>
          <w:spacing w:val="-3"/>
          <w:sz w:val="22"/>
          <w:szCs w:val="22"/>
          <w:lang w:val="en-US"/>
        </w:rPr>
        <w:t>*</w:t>
      </w:r>
      <w:r w:rsidRPr="00FB1998">
        <w:rPr>
          <w:sz w:val="16"/>
          <w:szCs w:val="16"/>
          <w:lang w:val="bg-BG"/>
        </w:rPr>
        <w:t>Освобождаването от данък не се прилага в случаите, в които сградата е получила сертификат с клас на енергопотребление в резултат на предприети мерки за енергийна ефективност, финансирани с публични средства</w:t>
      </w:r>
    </w:p>
    <w:p w14:paraId="578AC07E" w14:textId="77777777" w:rsidR="00775483" w:rsidRDefault="00775483">
      <w:pPr>
        <w:rPr>
          <w:color w:val="000000"/>
          <w:spacing w:val="-3"/>
          <w:sz w:val="22"/>
          <w:szCs w:val="22"/>
          <w:lang w:val="bg-BG"/>
        </w:rPr>
      </w:pPr>
      <w:r>
        <w:rPr>
          <w:color w:val="000000"/>
          <w:spacing w:val="-3"/>
          <w:sz w:val="22"/>
          <w:szCs w:val="22"/>
          <w:lang w:val="bg-BG"/>
        </w:rPr>
        <w:br w:type="page"/>
      </w:r>
    </w:p>
    <w:p w14:paraId="01078249" w14:textId="77777777" w:rsidR="00F869DA" w:rsidRPr="006C450B" w:rsidRDefault="003B25A2" w:rsidP="00E12777">
      <w:pPr>
        <w:shd w:val="clear" w:color="auto" w:fill="FFFFFF"/>
        <w:tabs>
          <w:tab w:val="left" w:pos="0"/>
        </w:tabs>
        <w:spacing w:after="120"/>
        <w:ind w:left="-540" w:firstLine="966"/>
        <w:rPr>
          <w:i/>
          <w:lang w:val="bg-BG"/>
        </w:rPr>
      </w:pPr>
      <w:r>
        <w:rPr>
          <w:b/>
          <w:color w:val="000000"/>
          <w:spacing w:val="-3"/>
          <w:sz w:val="22"/>
          <w:szCs w:val="22"/>
          <w:lang w:val="bg-BG"/>
        </w:rPr>
        <w:lastRenderedPageBreak/>
        <w:t>4</w:t>
      </w:r>
      <w:r w:rsidR="00F869DA" w:rsidRPr="00D243C7">
        <w:rPr>
          <w:b/>
          <w:color w:val="000000"/>
          <w:spacing w:val="-3"/>
          <w:sz w:val="22"/>
          <w:szCs w:val="22"/>
          <w:lang w:val="bg-BG"/>
        </w:rPr>
        <w:t>. Описание на обектите в сградата</w:t>
      </w:r>
      <w:r w:rsidR="00F869DA">
        <w:rPr>
          <w:b/>
          <w:i/>
          <w:color w:val="000000"/>
          <w:spacing w:val="-3"/>
          <w:sz w:val="19"/>
          <w:lang w:val="bg-BG"/>
        </w:rPr>
        <w:t xml:space="preserve">. </w:t>
      </w:r>
      <w:r w:rsidR="00F869DA" w:rsidRPr="005F2936">
        <w:rPr>
          <w:i/>
          <w:color w:val="000000"/>
          <w:spacing w:val="-3"/>
          <w:sz w:val="19"/>
          <w:lang w:val="bg-BG"/>
        </w:rPr>
        <w:t xml:space="preserve">Моля, </w:t>
      </w:r>
      <w:r w:rsidR="00104815" w:rsidRPr="005F2936">
        <w:rPr>
          <w:i/>
          <w:color w:val="000000"/>
          <w:spacing w:val="-3"/>
          <w:sz w:val="19"/>
          <w:lang w:val="bg-BG"/>
        </w:rPr>
        <w:t xml:space="preserve">опишете характеристиките на </w:t>
      </w:r>
      <w:r w:rsidR="00F869DA" w:rsidRPr="005F2936">
        <w:rPr>
          <w:i/>
          <w:color w:val="000000"/>
          <w:spacing w:val="-3"/>
          <w:sz w:val="19"/>
          <w:lang w:val="bg-BG"/>
        </w:rPr>
        <w:t xml:space="preserve"> обектите, съгласно указанията.</w:t>
      </w:r>
    </w:p>
    <w:p w14:paraId="181DDC33" w14:textId="77777777" w:rsidR="00F869DA" w:rsidRPr="009B6735" w:rsidRDefault="00F869DA" w:rsidP="00E12777">
      <w:pPr>
        <w:shd w:val="clear" w:color="auto" w:fill="FFFFFF"/>
        <w:tabs>
          <w:tab w:val="left" w:pos="0"/>
        </w:tabs>
        <w:spacing w:after="120"/>
        <w:ind w:left="-181" w:right="34"/>
        <w:jc w:val="center"/>
        <w:rPr>
          <w:b/>
          <w:color w:val="000000"/>
          <w:spacing w:val="4"/>
          <w:sz w:val="22"/>
          <w:szCs w:val="22"/>
          <w:lang w:val="ru-RU"/>
        </w:rPr>
      </w:pPr>
      <w:r w:rsidRPr="005F2936">
        <w:rPr>
          <w:b/>
          <w:color w:val="000000"/>
          <w:spacing w:val="4"/>
          <w:sz w:val="22"/>
          <w:szCs w:val="22"/>
          <w:lang w:val="bg-BG"/>
        </w:rPr>
        <w:t>ПРОЧЕТ</w:t>
      </w:r>
      <w:r w:rsidR="008F5F30" w:rsidRPr="005F2936">
        <w:rPr>
          <w:b/>
          <w:color w:val="000000"/>
          <w:spacing w:val="4"/>
          <w:sz w:val="22"/>
          <w:szCs w:val="22"/>
          <w:lang w:val="bg-BG"/>
        </w:rPr>
        <w:t xml:space="preserve">ЕТЕ </w:t>
      </w:r>
      <w:r w:rsidRPr="005F2936">
        <w:rPr>
          <w:b/>
          <w:color w:val="000000"/>
          <w:spacing w:val="4"/>
          <w:sz w:val="22"/>
          <w:szCs w:val="22"/>
          <w:lang w:val="bg-BG"/>
        </w:rPr>
        <w:t xml:space="preserve">ВНИМАТЕЛНО </w:t>
      </w:r>
      <w:r w:rsidR="008F5F30" w:rsidRPr="005F2936">
        <w:rPr>
          <w:b/>
          <w:color w:val="000000"/>
          <w:spacing w:val="4"/>
          <w:sz w:val="22"/>
          <w:szCs w:val="22"/>
          <w:lang w:val="bg-BG"/>
        </w:rPr>
        <w:t>У</w:t>
      </w:r>
      <w:r w:rsidR="00FA545D">
        <w:rPr>
          <w:b/>
          <w:color w:val="000000"/>
          <w:spacing w:val="4"/>
          <w:sz w:val="22"/>
          <w:szCs w:val="22"/>
          <w:lang w:val="bg-BG"/>
        </w:rPr>
        <w:t>К</w:t>
      </w:r>
      <w:r w:rsidR="008F5F30" w:rsidRPr="005F2936">
        <w:rPr>
          <w:b/>
          <w:color w:val="000000"/>
          <w:spacing w:val="4"/>
          <w:sz w:val="22"/>
          <w:szCs w:val="22"/>
          <w:lang w:val="bg-BG"/>
        </w:rPr>
        <w:t>АЗАНИЯТА</w:t>
      </w:r>
      <w:r w:rsidRPr="005F2936">
        <w:rPr>
          <w:b/>
          <w:color w:val="000000"/>
          <w:spacing w:val="4"/>
          <w:sz w:val="22"/>
          <w:szCs w:val="22"/>
          <w:lang w:val="bg-BG"/>
        </w:rPr>
        <w:t>!</w:t>
      </w:r>
    </w:p>
    <w:p w14:paraId="4C95546A" w14:textId="77777777" w:rsidR="00F869DA" w:rsidRPr="00E22EF2" w:rsidRDefault="004E5E8F" w:rsidP="00E12777">
      <w:pPr>
        <w:shd w:val="clear" w:color="auto" w:fill="FFFFFF"/>
        <w:tabs>
          <w:tab w:val="left" w:pos="0"/>
        </w:tabs>
        <w:ind w:left="-181" w:right="301"/>
        <w:jc w:val="both"/>
        <w:rPr>
          <w:i/>
          <w:sz w:val="18"/>
          <w:szCs w:val="18"/>
        </w:rPr>
      </w:pPr>
      <w:r w:rsidRPr="00406809">
        <w:rPr>
          <w:i/>
          <w:color w:val="000000"/>
          <w:spacing w:val="-5"/>
          <w:lang w:val="bg-BG"/>
        </w:rPr>
        <w:tab/>
      </w:r>
      <w:r w:rsidR="00F869DA" w:rsidRPr="00E22EF2">
        <w:rPr>
          <w:i/>
          <w:color w:val="000000"/>
          <w:spacing w:val="-5"/>
          <w:sz w:val="18"/>
          <w:szCs w:val="18"/>
          <w:lang w:val="bg-BG"/>
        </w:rPr>
        <w:t xml:space="preserve">Ако Вие сте собственик или ползвател на един или повече от един </w:t>
      </w:r>
      <w:r w:rsidR="0086615F" w:rsidRPr="00E22EF2">
        <w:rPr>
          <w:i/>
          <w:color w:val="000000"/>
          <w:spacing w:val="-5"/>
          <w:sz w:val="18"/>
          <w:szCs w:val="18"/>
          <w:lang w:val="bg-BG"/>
        </w:rPr>
        <w:t xml:space="preserve">самостоятелен </w:t>
      </w:r>
      <w:r w:rsidR="00F869DA" w:rsidRPr="00E22EF2">
        <w:rPr>
          <w:i/>
          <w:color w:val="000000"/>
          <w:spacing w:val="-5"/>
          <w:sz w:val="18"/>
          <w:szCs w:val="18"/>
          <w:lang w:val="bg-BG"/>
        </w:rPr>
        <w:t xml:space="preserve">обект в една сграда, опишете всеки от тях на </w:t>
      </w:r>
      <w:r w:rsidR="00F869DA" w:rsidRPr="00E22EF2">
        <w:rPr>
          <w:i/>
          <w:color w:val="000000"/>
          <w:spacing w:val="-6"/>
          <w:sz w:val="18"/>
          <w:szCs w:val="18"/>
          <w:lang w:val="bg-BG"/>
        </w:rPr>
        <w:t xml:space="preserve">отделен ред в ТАБЛИЦА 3. Запишете </w:t>
      </w:r>
      <w:r w:rsidR="00AB0AC8" w:rsidRPr="00E22EF2">
        <w:rPr>
          <w:i/>
          <w:color w:val="000000"/>
          <w:spacing w:val="-6"/>
          <w:sz w:val="18"/>
          <w:szCs w:val="18"/>
          <w:lang w:val="bg-BG"/>
        </w:rPr>
        <w:t xml:space="preserve">вида на </w:t>
      </w:r>
      <w:r w:rsidR="00F869DA" w:rsidRPr="00E22EF2">
        <w:rPr>
          <w:i/>
          <w:color w:val="000000"/>
          <w:spacing w:val="-6"/>
          <w:sz w:val="18"/>
          <w:szCs w:val="18"/>
          <w:lang w:val="bg-BG"/>
        </w:rPr>
        <w:t>обекта</w:t>
      </w:r>
      <w:r w:rsidR="0097173D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="00C1438B" w:rsidRPr="00E22EF2">
        <w:rPr>
          <w:i/>
          <w:color w:val="000000"/>
          <w:spacing w:val="-6"/>
          <w:sz w:val="18"/>
          <w:szCs w:val="18"/>
          <w:lang w:val="bg-BG"/>
        </w:rPr>
        <w:t>по следния начин</w:t>
      </w:r>
      <w:r w:rsidR="00F869DA" w:rsidRPr="00E22EF2">
        <w:rPr>
          <w:i/>
          <w:color w:val="000000"/>
          <w:spacing w:val="-6"/>
          <w:sz w:val="18"/>
          <w:szCs w:val="18"/>
          <w:lang w:val="bg-BG"/>
        </w:rPr>
        <w:t>:</w:t>
      </w:r>
    </w:p>
    <w:p w14:paraId="17D43B38" w14:textId="77777777" w:rsidR="00F869DA" w:rsidRPr="00E22EF2" w:rsidRDefault="00F869DA" w:rsidP="00E12777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жилище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- за къща, етаж от къща, апартамент, лятна кухня, вила и др</w:t>
      </w:r>
      <w:r w:rsidR="0086615F" w:rsidRPr="00E22EF2">
        <w:rPr>
          <w:i/>
          <w:color w:val="000000"/>
          <w:spacing w:val="-6"/>
          <w:sz w:val="18"/>
          <w:szCs w:val="18"/>
          <w:lang w:val="bg-BG"/>
        </w:rPr>
        <w:t>.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, използвани за жилищни нужди</w:t>
      </w:r>
    </w:p>
    <w:p w14:paraId="43F080E6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гараж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/ж/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- за гараж</w:t>
      </w:r>
      <w:r w:rsidR="008A7F61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към жилищен или вилен имот</w:t>
      </w:r>
    </w:p>
    <w:p w14:paraId="7C8DE22D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before="5"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второстепенна постройка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ж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- за обор, хамбар и др. подобни сгради към жилищен или вилен имот</w:t>
      </w:r>
    </w:p>
    <w:p w14:paraId="6A2AC464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навес с </w:t>
      </w:r>
      <w:proofErr w:type="spellStart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стени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ж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- за навес с </w:t>
      </w:r>
      <w:proofErr w:type="spellStart"/>
      <w:r w:rsidRPr="00E22EF2">
        <w:rPr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 стени</w:t>
      </w:r>
      <w:r w:rsidR="00EB5896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към жилищен или вилен имот</w:t>
      </w:r>
    </w:p>
    <w:p w14:paraId="05BD2DD6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навес без </w:t>
      </w:r>
      <w:proofErr w:type="spellStart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стени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ж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- за навес без </w:t>
      </w:r>
      <w:proofErr w:type="spellStart"/>
      <w:r w:rsidRPr="00E22EF2">
        <w:rPr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 стени</w:t>
      </w:r>
      <w:r w:rsidR="00EB5896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към жилищен или вилен имот</w:t>
      </w:r>
    </w:p>
    <w:p w14:paraId="459427BC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  <w:tab w:val="left" w:leader="dot" w:pos="2390"/>
        </w:tabs>
        <w:spacing w:before="5" w:line="178" w:lineRule="exact"/>
        <w:ind w:left="-180"/>
        <w:jc w:val="both"/>
        <w:rPr>
          <w:i/>
          <w:sz w:val="18"/>
          <w:szCs w:val="18"/>
          <w:lang w:val="bg-BG"/>
        </w:rPr>
      </w:pPr>
      <w:r w:rsidRPr="00E22EF2">
        <w:rPr>
          <w:b/>
          <w:i/>
          <w:color w:val="000000"/>
          <w:spacing w:val="-12"/>
          <w:sz w:val="18"/>
          <w:szCs w:val="18"/>
          <w:lang w:val="bg-BG"/>
        </w:rPr>
        <w:t xml:space="preserve">търг. обект </w:t>
      </w:r>
      <w:r w:rsidR="00770AEB" w:rsidRPr="00E22EF2">
        <w:rPr>
          <w:i/>
          <w:color w:val="000000"/>
          <w:spacing w:val="-12"/>
          <w:sz w:val="18"/>
          <w:szCs w:val="18"/>
          <w:lang w:val="bg-BG"/>
        </w:rPr>
        <w:t>/</w:t>
      </w:r>
      <w:r w:rsidRPr="00E22EF2">
        <w:rPr>
          <w:i/>
          <w:color w:val="000000"/>
          <w:spacing w:val="-12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10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10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10"/>
          <w:sz w:val="18"/>
          <w:szCs w:val="18"/>
          <w:lang w:val="bg-BG"/>
        </w:rPr>
        <w:t xml:space="preserve"> -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 xml:space="preserve"> за обект, използван</w:t>
      </w:r>
      <w:r w:rsidR="00630FCB" w:rsidRPr="00E22EF2">
        <w:rPr>
          <w:i/>
          <w:color w:val="000000"/>
          <w:spacing w:val="-10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>като: магазин, аптека, склад за търговия на едро, бензиностанция, дискотека,</w:t>
      </w:r>
      <w:r w:rsidR="00A33CF5" w:rsidRPr="00E22EF2">
        <w:rPr>
          <w:i/>
          <w:color w:val="000000"/>
          <w:spacing w:val="-10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9"/>
          <w:sz w:val="18"/>
          <w:szCs w:val="18"/>
          <w:lang w:val="bg-BG"/>
        </w:rPr>
        <w:t>ресторант, закусвалня, сладкарница, кафе, хотел, мотел, заведение за хазарт. В скобите запишете какъв е вида</w:t>
      </w:r>
      <w:r w:rsidR="00D6608C" w:rsidRPr="00E22EF2">
        <w:rPr>
          <w:i/>
          <w:color w:val="000000"/>
          <w:spacing w:val="-9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9"/>
          <w:sz w:val="18"/>
          <w:szCs w:val="18"/>
          <w:lang w:val="bg-BG"/>
        </w:rPr>
        <w:t>на</w:t>
      </w:r>
      <w:r w:rsidR="00D6608C" w:rsidRPr="00E22EF2">
        <w:rPr>
          <w:i/>
          <w:color w:val="000000"/>
          <w:spacing w:val="-9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9"/>
          <w:sz w:val="18"/>
          <w:szCs w:val="18"/>
          <w:lang w:val="bg-BG"/>
        </w:rPr>
        <w:t xml:space="preserve">обекта, 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например: търг. обект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магазин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</w:p>
    <w:p w14:paraId="5FC52B97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производствен обект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- за обект, използван за производство</w:t>
      </w:r>
    </w:p>
    <w:p w14:paraId="2A2626F5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селскостопански обект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- за обект</w:t>
      </w:r>
      <w:r w:rsidR="003B324E" w:rsidRPr="00E22EF2">
        <w:rPr>
          <w:i/>
          <w:color w:val="000000"/>
          <w:spacing w:val="-8"/>
          <w:sz w:val="18"/>
          <w:szCs w:val="18"/>
          <w:lang w:val="bg-BG"/>
        </w:rPr>
        <w:t>,</w:t>
      </w:r>
      <w:r w:rsidRPr="00E22EF2">
        <w:rPr>
          <w:i/>
          <w:color w:val="000000"/>
          <w:spacing w:val="-8"/>
          <w:sz w:val="18"/>
          <w:szCs w:val="18"/>
          <w:lang w:val="bg-BG"/>
        </w:rPr>
        <w:t xml:space="preserve"> използван за селскостопанско</w:t>
      </w:r>
      <w:r w:rsidR="00562265" w:rsidRPr="00E22EF2">
        <w:rPr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производство, като животновъдство, птицевъдство</w:t>
      </w:r>
      <w:r w:rsidR="00562265" w:rsidRPr="00E22EF2">
        <w:rPr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,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растениевъдство, люпилни, фуражни и хранителни кухни и др.</w:t>
      </w:r>
    </w:p>
    <w:p w14:paraId="14B15C73" w14:textId="77777777"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  <w:tab w:val="left" w:leader="dot" w:pos="2482"/>
        </w:tabs>
        <w:spacing w:line="178" w:lineRule="exact"/>
        <w:ind w:left="-180"/>
        <w:jc w:val="both"/>
        <w:rPr>
          <w:i/>
          <w:sz w:val="18"/>
          <w:szCs w:val="18"/>
          <w:lang w:val="bg-BG"/>
        </w:rPr>
      </w:pP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други нежил.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="00770AEB" w:rsidRPr="00E22EF2">
        <w:rPr>
          <w:b/>
          <w:i/>
          <w:color w:val="000000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- за всички останали обекти, използвани като: офиси, кантори, редакции, др. административни,</w:t>
      </w:r>
      <w:r w:rsidR="00187C9C" w:rsidRPr="00E22EF2">
        <w:rPr>
          <w:i/>
          <w:color w:val="000000"/>
          <w:spacing w:val="-7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>здравни, образователни, спортни и др</w:t>
      </w:r>
      <w:r w:rsidRPr="00E22EF2">
        <w:rPr>
          <w:color w:val="000000"/>
          <w:spacing w:val="-10"/>
          <w:sz w:val="18"/>
          <w:szCs w:val="18"/>
          <w:lang w:val="bg-BG"/>
        </w:rPr>
        <w:t xml:space="preserve">. </w:t>
      </w:r>
      <w:r w:rsidRPr="001858D9">
        <w:rPr>
          <w:i/>
          <w:color w:val="000000"/>
          <w:spacing w:val="-10"/>
          <w:sz w:val="18"/>
          <w:szCs w:val="18"/>
          <w:lang w:val="bg-BG"/>
        </w:rPr>
        <w:t xml:space="preserve">В скобите се записва използването на обекта, </w:t>
      </w:r>
      <w:r w:rsidRPr="001858D9">
        <w:rPr>
          <w:b/>
          <w:i/>
          <w:color w:val="000000"/>
          <w:spacing w:val="-10"/>
          <w:sz w:val="18"/>
          <w:szCs w:val="18"/>
          <w:lang w:val="bg-BG"/>
        </w:rPr>
        <w:t xml:space="preserve">например: др. нежил. </w:t>
      </w:r>
      <w:r w:rsidR="00770AEB" w:rsidRPr="001858D9">
        <w:rPr>
          <w:b/>
          <w:i/>
          <w:color w:val="000000"/>
          <w:spacing w:val="-10"/>
          <w:sz w:val="18"/>
          <w:szCs w:val="18"/>
          <w:lang w:val="bg-BG"/>
        </w:rPr>
        <w:t>/</w:t>
      </w:r>
      <w:r w:rsidRPr="001858D9">
        <w:rPr>
          <w:b/>
          <w:i/>
          <w:color w:val="000000"/>
          <w:spacing w:val="-10"/>
          <w:sz w:val="18"/>
          <w:szCs w:val="18"/>
          <w:lang w:val="bg-BG"/>
        </w:rPr>
        <w:t>офис</w:t>
      </w:r>
      <w:r w:rsidR="00770AEB" w:rsidRPr="001858D9">
        <w:rPr>
          <w:b/>
          <w:i/>
          <w:color w:val="000000"/>
          <w:spacing w:val="-10"/>
          <w:sz w:val="18"/>
          <w:szCs w:val="18"/>
          <w:lang w:val="bg-BG"/>
        </w:rPr>
        <w:t>/</w:t>
      </w:r>
      <w:r w:rsidRPr="001858D9">
        <w:rPr>
          <w:b/>
          <w:i/>
          <w:color w:val="000000"/>
          <w:spacing w:val="-10"/>
          <w:sz w:val="18"/>
          <w:szCs w:val="18"/>
          <w:lang w:val="bg-BG"/>
        </w:rPr>
        <w:t xml:space="preserve">. </w:t>
      </w:r>
      <w:r w:rsidRPr="001858D9">
        <w:rPr>
          <w:i/>
          <w:color w:val="000000"/>
          <w:spacing w:val="-10"/>
          <w:sz w:val="18"/>
          <w:szCs w:val="18"/>
          <w:lang w:val="bg-BG"/>
        </w:rPr>
        <w:t>Посочете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задължително в скобите</w:t>
      </w:r>
      <w:r w:rsidR="00C1438B" w:rsidRPr="00E22EF2">
        <w:rPr>
          <w:i/>
          <w:color w:val="000000"/>
          <w:spacing w:val="-7"/>
          <w:sz w:val="18"/>
          <w:szCs w:val="18"/>
          <w:lang w:val="bg-BG"/>
        </w:rPr>
        <w:t>,</w:t>
      </w:r>
      <w:r w:rsidRPr="00E22EF2">
        <w:rPr>
          <w:i/>
          <w:color w:val="000000"/>
          <w:spacing w:val="-7"/>
          <w:sz w:val="18"/>
          <w:szCs w:val="18"/>
          <w:lang w:val="bg-BG"/>
        </w:rPr>
        <w:t xml:space="preserve"> ако обектът е музей, галерия или библиотека.</w:t>
      </w:r>
    </w:p>
    <w:p w14:paraId="73345A47" w14:textId="77777777" w:rsidR="00F869DA" w:rsidRPr="00E22EF2" w:rsidRDefault="00F869DA" w:rsidP="00E12777">
      <w:pPr>
        <w:shd w:val="clear" w:color="auto" w:fill="FFFFFF"/>
        <w:tabs>
          <w:tab w:val="left" w:pos="0"/>
          <w:tab w:val="left" w:pos="480"/>
          <w:tab w:val="left" w:leader="dot" w:pos="1829"/>
          <w:tab w:val="left" w:leader="dot" w:pos="3379"/>
          <w:tab w:val="left" w:leader="dot" w:pos="6101"/>
          <w:tab w:val="left" w:leader="dot" w:pos="9019"/>
        </w:tabs>
        <w:ind w:left="-180"/>
        <w:jc w:val="both"/>
        <w:rPr>
          <w:i/>
          <w:sz w:val="18"/>
          <w:szCs w:val="18"/>
          <w:lang w:val="bg-BG"/>
        </w:rPr>
      </w:pPr>
      <w:r w:rsidRPr="00E22EF2">
        <w:rPr>
          <w:b/>
          <w:i/>
          <w:color w:val="000000"/>
          <w:sz w:val="18"/>
          <w:szCs w:val="18"/>
          <w:lang w:val="bg-BG"/>
        </w:rPr>
        <w:t>•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гараж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; склад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; навес с </w:t>
      </w:r>
      <w:proofErr w:type="spellStart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>огр</w:t>
      </w:r>
      <w:proofErr w:type="spellEnd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. стени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; навес без </w:t>
      </w:r>
      <w:proofErr w:type="spellStart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>огр</w:t>
      </w:r>
      <w:proofErr w:type="spellEnd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. стени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- за гаражи, складове</w:t>
      </w:r>
      <w:r w:rsidR="00C1438B" w:rsidRPr="00E22EF2">
        <w:rPr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 xml:space="preserve">и навеси към нежилищни обекти. В скобите се записва към какъв обект - търговски, производствен, селскостопански или друг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 xml:space="preserve">нежилищен са прикрепени. 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Например: гараж 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proofErr w:type="spellStart"/>
      <w:r w:rsidRPr="00E22EF2">
        <w:rPr>
          <w:b/>
          <w:i/>
          <w:color w:val="000000"/>
          <w:spacing w:val="-7"/>
          <w:sz w:val="18"/>
          <w:szCs w:val="18"/>
          <w:lang w:val="bg-BG"/>
        </w:rPr>
        <w:t>произв</w:t>
      </w:r>
      <w:proofErr w:type="spellEnd"/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>,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склад 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proofErr w:type="spellStart"/>
      <w:r w:rsidRPr="00E22EF2">
        <w:rPr>
          <w:b/>
          <w:i/>
          <w:color w:val="000000"/>
          <w:spacing w:val="-7"/>
          <w:sz w:val="18"/>
          <w:szCs w:val="18"/>
          <w:lang w:val="bg-BG"/>
        </w:rPr>
        <w:t>селскостоп</w:t>
      </w:r>
      <w:proofErr w:type="spellEnd"/>
      <w:r w:rsidRPr="00E22EF2">
        <w:rPr>
          <w:b/>
          <w:i/>
          <w:color w:val="000000"/>
          <w:spacing w:val="-7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r w:rsidR="00C1438B" w:rsidRPr="00E22EF2">
        <w:rPr>
          <w:b/>
          <w:i/>
          <w:color w:val="000000"/>
          <w:spacing w:val="-7"/>
          <w:sz w:val="18"/>
          <w:szCs w:val="18"/>
          <w:lang w:val="bg-BG"/>
        </w:rPr>
        <w:t>,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склад</w:t>
      </w:r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/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>търговски</w:t>
      </w:r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>.</w:t>
      </w:r>
    </w:p>
    <w:p w14:paraId="3A783FF8" w14:textId="77777777" w:rsidR="00F869DA" w:rsidRPr="00406809" w:rsidRDefault="00F869DA" w:rsidP="0045501E">
      <w:pPr>
        <w:shd w:val="clear" w:color="auto" w:fill="FFFFFF"/>
        <w:tabs>
          <w:tab w:val="left" w:pos="0"/>
        </w:tabs>
        <w:spacing w:before="120"/>
        <w:ind w:left="-181" w:right="40"/>
        <w:jc w:val="center"/>
      </w:pPr>
      <w:r w:rsidRPr="00406809">
        <w:rPr>
          <w:b/>
          <w:color w:val="000000"/>
          <w:spacing w:val="-7"/>
          <w:lang w:val="bg-BG"/>
        </w:rPr>
        <w:t xml:space="preserve">Всеки обект се записва на отделен ред и получава пореден номер </w:t>
      </w:r>
      <w:r w:rsidR="00FB78A0" w:rsidRPr="00406809">
        <w:rPr>
          <w:b/>
          <w:color w:val="000000"/>
          <w:spacing w:val="-7"/>
          <w:lang w:val="bg-BG"/>
        </w:rPr>
        <w:t>/</w:t>
      </w:r>
      <w:r w:rsidRPr="00406809">
        <w:rPr>
          <w:b/>
          <w:color w:val="000000"/>
          <w:spacing w:val="-7"/>
          <w:lang w:val="bg-BG"/>
        </w:rPr>
        <w:t>напр. О_1</w:t>
      </w:r>
      <w:r w:rsidR="00FB78A0" w:rsidRPr="00406809">
        <w:rPr>
          <w:b/>
          <w:color w:val="000000"/>
          <w:spacing w:val="-7"/>
          <w:lang w:val="bg-BG"/>
        </w:rPr>
        <w:t>/</w:t>
      </w:r>
    </w:p>
    <w:p w14:paraId="323ACF68" w14:textId="77777777" w:rsidR="00996DCA" w:rsidRDefault="00F869DA" w:rsidP="00D84A2B">
      <w:pPr>
        <w:shd w:val="clear" w:color="auto" w:fill="FFFFFF"/>
        <w:rPr>
          <w:b/>
          <w:color w:val="000000"/>
          <w:spacing w:val="-5"/>
          <w:sz w:val="22"/>
          <w:szCs w:val="22"/>
          <w:lang w:val="bg-BG"/>
        </w:rPr>
      </w:pPr>
      <w:r w:rsidRPr="00805A74">
        <w:rPr>
          <w:b/>
          <w:color w:val="000000"/>
          <w:spacing w:val="1"/>
          <w:lang w:val="bg-BG"/>
        </w:rPr>
        <w:t>ТАБЛИЦА З</w:t>
      </w:r>
    </w:p>
    <w:tbl>
      <w:tblPr>
        <w:tblW w:w="107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047"/>
        <w:gridCol w:w="1094"/>
        <w:gridCol w:w="825"/>
        <w:gridCol w:w="771"/>
        <w:gridCol w:w="933"/>
        <w:gridCol w:w="1118"/>
        <w:gridCol w:w="1113"/>
        <w:gridCol w:w="1115"/>
        <w:gridCol w:w="1120"/>
      </w:tblGrid>
      <w:tr w:rsidR="003B060B" w:rsidRPr="003B060B" w14:paraId="48A53343" w14:textId="77777777" w:rsidTr="00DE51D3">
        <w:trPr>
          <w:trHeight w:hRule="exact" w:val="397"/>
        </w:trPr>
        <w:tc>
          <w:tcPr>
            <w:tcW w:w="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33991B" w14:textId="77777777" w:rsidR="003B060B" w:rsidRPr="003B060B" w:rsidRDefault="003B060B" w:rsidP="0056326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 xml:space="preserve">№ по  ред </w:t>
            </w:r>
          </w:p>
        </w:tc>
        <w:tc>
          <w:tcPr>
            <w:tcW w:w="20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856FDB" w14:textId="77777777" w:rsidR="003B060B" w:rsidRPr="00282441" w:rsidRDefault="003B060B" w:rsidP="00D26141">
            <w:pPr>
              <w:jc w:val="center"/>
              <w:rPr>
                <w:color w:val="000000"/>
                <w:lang w:val="bg-BG"/>
              </w:rPr>
            </w:pPr>
            <w:r w:rsidRPr="00282441">
              <w:rPr>
                <w:color w:val="000000"/>
                <w:spacing w:val="-12"/>
                <w:lang w:val="bg-BG"/>
              </w:rPr>
              <w:t>Обект</w:t>
            </w:r>
          </w:p>
        </w:tc>
        <w:tc>
          <w:tcPr>
            <w:tcW w:w="10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11699" w14:textId="77777777" w:rsidR="003B060B" w:rsidRPr="00282441" w:rsidRDefault="003B060B">
            <w:pPr>
              <w:jc w:val="center"/>
              <w:rPr>
                <w:color w:val="000000"/>
                <w:lang w:val="bg-BG"/>
              </w:rPr>
            </w:pPr>
            <w:r w:rsidRPr="00282441">
              <w:rPr>
                <w:color w:val="000000"/>
                <w:spacing w:val="-1"/>
                <w:lang w:val="bg-BG"/>
              </w:rPr>
              <w:t>Дата на придоби</w:t>
            </w:r>
            <w:r w:rsidR="007F5BE3" w:rsidRPr="00282441">
              <w:rPr>
                <w:color w:val="000000"/>
                <w:spacing w:val="-1"/>
                <w:lang w:val="bg-BG"/>
              </w:rPr>
              <w:t>-</w:t>
            </w:r>
            <w:proofErr w:type="spellStart"/>
            <w:r w:rsidRPr="00282441">
              <w:rPr>
                <w:color w:val="000000"/>
                <w:spacing w:val="-1"/>
                <w:lang w:val="bg-BG"/>
              </w:rPr>
              <w:t>ване</w:t>
            </w:r>
            <w:proofErr w:type="spellEnd"/>
            <w:r w:rsidR="007F5BE3" w:rsidRPr="00282441">
              <w:rPr>
                <w:color w:val="000000"/>
                <w:spacing w:val="-1"/>
                <w:lang w:val="bg-BG"/>
              </w:rPr>
              <w:t xml:space="preserve"> </w:t>
            </w:r>
            <w:r w:rsidRPr="00282441">
              <w:rPr>
                <w:color w:val="000000"/>
                <w:spacing w:val="-1"/>
                <w:lang w:val="bg-BG"/>
              </w:rPr>
              <w:t xml:space="preserve">/промяна в </w:t>
            </w:r>
            <w:proofErr w:type="spellStart"/>
            <w:r w:rsidRPr="00282441">
              <w:rPr>
                <w:color w:val="000000"/>
                <w:spacing w:val="-1"/>
                <w:lang w:val="bg-BG"/>
              </w:rPr>
              <w:t>обстоят</w:t>
            </w:r>
            <w:proofErr w:type="spellEnd"/>
            <w:r w:rsidRPr="00282441">
              <w:rPr>
                <w:color w:val="000000"/>
                <w:spacing w:val="-1"/>
                <w:lang w:val="bg-BG"/>
              </w:rPr>
              <w:t>./</w:t>
            </w:r>
          </w:p>
        </w:tc>
        <w:tc>
          <w:tcPr>
            <w:tcW w:w="8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6CD71A" w14:textId="77777777" w:rsidR="003B060B" w:rsidRPr="00282441" w:rsidRDefault="003B060B">
            <w:pPr>
              <w:jc w:val="center"/>
              <w:rPr>
                <w:color w:val="000000"/>
                <w:lang w:val="bg-BG"/>
              </w:rPr>
            </w:pPr>
            <w:r w:rsidRPr="00282441">
              <w:rPr>
                <w:color w:val="000000"/>
                <w:spacing w:val="-1"/>
                <w:lang w:val="bg-BG"/>
              </w:rPr>
              <w:t xml:space="preserve">Година на </w:t>
            </w:r>
            <w:proofErr w:type="spellStart"/>
            <w:r w:rsidRPr="00282441">
              <w:rPr>
                <w:color w:val="000000"/>
                <w:spacing w:val="-1"/>
                <w:lang w:val="bg-BG"/>
              </w:rPr>
              <w:t>постро</w:t>
            </w:r>
            <w:r w:rsidR="007F5BE3" w:rsidRPr="00282441">
              <w:rPr>
                <w:color w:val="000000"/>
                <w:spacing w:val="-1"/>
                <w:lang w:val="bg-BG"/>
              </w:rPr>
              <w:t>-</w:t>
            </w:r>
            <w:r w:rsidRPr="00282441">
              <w:rPr>
                <w:color w:val="000000"/>
                <w:spacing w:val="-1"/>
                <w:lang w:val="bg-BG"/>
              </w:rPr>
              <w:t>яване</w:t>
            </w:r>
            <w:proofErr w:type="spellEnd"/>
          </w:p>
        </w:tc>
        <w:tc>
          <w:tcPr>
            <w:tcW w:w="7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84F362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Етаж</w:t>
            </w:r>
          </w:p>
        </w:tc>
        <w:tc>
          <w:tcPr>
            <w:tcW w:w="9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79E904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proofErr w:type="spellStart"/>
            <w:r w:rsidRPr="00DE51D3">
              <w:rPr>
                <w:color w:val="000000"/>
                <w:spacing w:val="-2"/>
                <w:lang w:val="bg-BG"/>
              </w:rPr>
              <w:t>Стопан</w:t>
            </w:r>
            <w:proofErr w:type="spellEnd"/>
            <w:r w:rsidR="00F71334" w:rsidRPr="00DE51D3">
              <w:rPr>
                <w:color w:val="000000"/>
                <w:spacing w:val="-2"/>
                <w:lang w:val="bg-BG"/>
              </w:rPr>
              <w:t>-</w:t>
            </w:r>
            <w:r w:rsidRPr="00DE51D3">
              <w:rPr>
                <w:color w:val="000000"/>
                <w:spacing w:val="-2"/>
                <w:lang w:val="bg-BG"/>
              </w:rPr>
              <w:t>ска цел</w:t>
            </w:r>
          </w:p>
        </w:tc>
        <w:tc>
          <w:tcPr>
            <w:tcW w:w="1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D2661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spacing w:val="-3"/>
                <w:lang w:val="bg-BG"/>
              </w:rPr>
              <w:t xml:space="preserve">РЗП на обекта </w:t>
            </w:r>
          </w:p>
        </w:tc>
        <w:tc>
          <w:tcPr>
            <w:tcW w:w="22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E62E9A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 xml:space="preserve">РЗП на </w:t>
            </w:r>
            <w:proofErr w:type="spellStart"/>
            <w:r w:rsidRPr="003B060B">
              <w:rPr>
                <w:color w:val="000000"/>
                <w:lang w:val="bg-BG"/>
              </w:rPr>
              <w:t>обсл</w:t>
            </w:r>
            <w:proofErr w:type="spellEnd"/>
            <w:r w:rsidRPr="003B060B">
              <w:rPr>
                <w:color w:val="000000"/>
                <w:lang w:val="bg-BG"/>
              </w:rPr>
              <w:t>. части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96C235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spacing w:val="-2"/>
                <w:lang w:val="bg-BG"/>
              </w:rPr>
              <w:t xml:space="preserve">РЗП, вкл. </w:t>
            </w:r>
            <w:proofErr w:type="spellStart"/>
            <w:r w:rsidRPr="003B060B">
              <w:rPr>
                <w:color w:val="000000"/>
                <w:spacing w:val="-2"/>
                <w:lang w:val="bg-BG"/>
              </w:rPr>
              <w:t>обсл</w:t>
            </w:r>
            <w:proofErr w:type="spellEnd"/>
            <w:r w:rsidRPr="003B060B">
              <w:rPr>
                <w:color w:val="000000"/>
                <w:spacing w:val="-2"/>
                <w:lang w:val="bg-BG"/>
              </w:rPr>
              <w:t>. части (7+8+9)</w:t>
            </w:r>
          </w:p>
        </w:tc>
      </w:tr>
      <w:tr w:rsidR="0090429D" w:rsidRPr="003B060B" w14:paraId="45888A17" w14:textId="77777777" w:rsidTr="00DE51D3">
        <w:trPr>
          <w:trHeight w:val="315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AC5A2D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0C12BD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37C4CF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862579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8587E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7A2D5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3E7CAC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2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41D4A2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73853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</w:tr>
      <w:tr w:rsidR="0090429D" w:rsidRPr="003B060B" w14:paraId="01DE8D77" w14:textId="77777777" w:rsidTr="00DE51D3">
        <w:trPr>
          <w:trHeight w:val="230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266834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8502F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A8E4E1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1625B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0715FF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E3C8C8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A5EEC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2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385B67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745D2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</w:tr>
      <w:tr w:rsidR="003B060B" w:rsidRPr="003B060B" w14:paraId="1F23D650" w14:textId="77777777" w:rsidTr="00DE51D3">
        <w:trPr>
          <w:trHeight w:val="50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E5D197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67302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70CD0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34F6B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9A9D21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8ACBFC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C069F3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AD5C3A" w14:textId="77777777"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5"/>
                <w:sz w:val="16"/>
                <w:lang w:val="bg-BG"/>
              </w:rPr>
              <w:t>мазе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B80BD0" w14:textId="77777777"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2"/>
                <w:sz w:val="16"/>
                <w:lang w:val="bg-BG"/>
              </w:rPr>
              <w:t>таван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A163C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</w:tr>
      <w:tr w:rsidR="003B060B" w:rsidRPr="003B060B" w14:paraId="25BADBDF" w14:textId="77777777" w:rsidTr="00DE51D3">
        <w:trPr>
          <w:trHeight w:val="50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E17EB9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C759DF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F919C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1E019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CECB11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51168F" w14:textId="77777777"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B2097" w14:textId="77777777"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4"/>
                <w:sz w:val="16"/>
                <w:lang w:val="bg-BG"/>
              </w:rPr>
              <w:t>(кв. м)</w:t>
            </w:r>
            <w:r w:rsidRPr="003B060B">
              <w:rPr>
                <w:color w:val="000000"/>
                <w:spacing w:val="-4"/>
                <w:lang w:val="bg-BG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7DF844" w14:textId="77777777"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4"/>
                <w:sz w:val="16"/>
                <w:lang w:val="bg-BG"/>
              </w:rPr>
              <w:t>(кв. м)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A1BC3" w14:textId="77777777"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4"/>
                <w:sz w:val="16"/>
                <w:lang w:val="bg-BG"/>
              </w:rPr>
              <w:t>(кв. м)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F7DBE0" w14:textId="77777777"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3"/>
                <w:sz w:val="16"/>
                <w:lang w:val="bg-BG"/>
              </w:rPr>
              <w:t>(кв. м)</w:t>
            </w:r>
            <w:r w:rsidRPr="003B060B">
              <w:rPr>
                <w:color w:val="000000"/>
                <w:spacing w:val="-3"/>
                <w:lang w:val="bg-BG"/>
              </w:rPr>
              <w:t xml:space="preserve"> </w:t>
            </w:r>
          </w:p>
        </w:tc>
      </w:tr>
      <w:tr w:rsidR="003C6F2F" w:rsidRPr="003B060B" w14:paraId="1E26BCCF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91B608" w14:textId="77777777" w:rsidR="003B060B" w:rsidRPr="003B060B" w:rsidRDefault="003B060B" w:rsidP="0056326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11757" w14:textId="77777777" w:rsidR="003B060B" w:rsidRPr="003B060B" w:rsidRDefault="003B060B" w:rsidP="00D26141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9348E" w14:textId="77777777" w:rsidR="003B060B" w:rsidRPr="003B060B" w:rsidRDefault="003B060B" w:rsidP="00E37123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1FE28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D024D1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21290F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311B0F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E7FCE6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DDACFE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4250E9" w14:textId="77777777"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10</w:t>
            </w:r>
          </w:p>
        </w:tc>
      </w:tr>
      <w:tr w:rsidR="003C6F2F" w:rsidRPr="003B060B" w14:paraId="5FC5A666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261396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CA38CA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F141F3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7BD356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673C5E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3CFD7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C9684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B38C9E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267538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BCDDE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14:paraId="7AF6258D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D6E59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O_2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CF1743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C3164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BFB12D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FD021D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46C231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94995B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CC23C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67752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9C4453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14:paraId="49A96010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0B86BC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3CC584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25662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68C9FD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19C753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00A1E2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F0FB4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1A337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367771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0D788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14:paraId="3BF2C369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70F9F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EF704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72D65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55D7A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0FC65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39F511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7B5CC0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A207D8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3B7FE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8672E6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14:paraId="15EDEBDD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3F7586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C8279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65245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3B7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8745E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351F86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074EAA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1BAA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386D7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98D9F2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14:paraId="45490171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7E33AE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919577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1FEEB8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15BF51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596249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C7EE2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3C814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39B268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7DF92D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D126F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14:paraId="4EECDF83" w14:textId="77777777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C93314" w14:textId="77777777"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О_7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B956BC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416DA5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183CD1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E1EABB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F6C261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8BD0CA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5AF25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AD0F83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38CBBC" w14:textId="77777777"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</w:tr>
    </w:tbl>
    <w:p w14:paraId="704773DD" w14:textId="77777777" w:rsidR="00E12777" w:rsidRPr="009B6735" w:rsidRDefault="00E12777" w:rsidP="00E12777">
      <w:pPr>
        <w:shd w:val="clear" w:color="auto" w:fill="FFFFFF"/>
        <w:spacing w:before="80" w:after="80"/>
        <w:ind w:right="34" w:firstLine="426"/>
        <w:jc w:val="both"/>
        <w:rPr>
          <w:i/>
          <w:sz w:val="16"/>
          <w:szCs w:val="16"/>
          <w:lang w:val="ru-RU"/>
        </w:rPr>
      </w:pPr>
      <w:r>
        <w:rPr>
          <w:b/>
          <w:color w:val="000000"/>
          <w:spacing w:val="-5"/>
          <w:sz w:val="22"/>
          <w:szCs w:val="22"/>
          <w:lang w:val="bg-BG"/>
        </w:rPr>
        <w:t>5</w:t>
      </w:r>
      <w:r w:rsidRPr="007F4304">
        <w:rPr>
          <w:b/>
          <w:color w:val="000000"/>
          <w:spacing w:val="-5"/>
          <w:sz w:val="22"/>
          <w:szCs w:val="22"/>
          <w:lang w:val="bg-BG"/>
        </w:rPr>
        <w:t xml:space="preserve">. </w:t>
      </w:r>
      <w:r>
        <w:rPr>
          <w:b/>
          <w:color w:val="000000"/>
          <w:spacing w:val="-5"/>
          <w:sz w:val="22"/>
          <w:szCs w:val="22"/>
          <w:lang w:val="bg-BG"/>
        </w:rPr>
        <w:t>Право на собственост</w:t>
      </w:r>
      <w:r w:rsidRPr="007F4304">
        <w:rPr>
          <w:b/>
          <w:i/>
          <w:color w:val="000000"/>
          <w:spacing w:val="-5"/>
          <w:lang w:val="bg-BG"/>
        </w:rPr>
        <w:t>.</w:t>
      </w:r>
      <w:r w:rsidRPr="009B6735">
        <w:rPr>
          <w:b/>
          <w:i/>
          <w:color w:val="000000"/>
          <w:spacing w:val="-5"/>
          <w:lang w:val="ru-RU"/>
        </w:rPr>
        <w:t xml:space="preserve"> </w:t>
      </w:r>
      <w:r w:rsidRPr="00DE51D3">
        <w:rPr>
          <w:i/>
          <w:color w:val="000000"/>
          <w:spacing w:val="-5"/>
          <w:sz w:val="16"/>
          <w:szCs w:val="16"/>
          <w:lang w:val="bg-BG"/>
        </w:rPr>
        <w:t>Всяка колона има номер, отговарящ на номера на собственика от ТАБЛИЦА 1 /напр. С</w:t>
      </w:r>
      <w:r w:rsidRPr="009B6735">
        <w:rPr>
          <w:i/>
          <w:color w:val="000000"/>
          <w:spacing w:val="-5"/>
          <w:sz w:val="16"/>
          <w:szCs w:val="16"/>
          <w:lang w:val="ru-RU"/>
        </w:rPr>
        <w:t>_</w:t>
      </w:r>
      <w:r w:rsidRPr="00DE51D3">
        <w:rPr>
          <w:i/>
          <w:color w:val="000000"/>
          <w:spacing w:val="-5"/>
          <w:sz w:val="16"/>
          <w:szCs w:val="16"/>
          <w:lang w:val="bg-BG"/>
        </w:rPr>
        <w:t xml:space="preserve"> 1/.</w:t>
      </w:r>
      <w:r w:rsidRPr="009B6735">
        <w:rPr>
          <w:i/>
          <w:color w:val="000000"/>
          <w:spacing w:val="-5"/>
          <w:sz w:val="16"/>
          <w:szCs w:val="16"/>
          <w:lang w:val="ru-RU"/>
        </w:rPr>
        <w:t xml:space="preserve"> </w:t>
      </w:r>
      <w:r w:rsidRPr="00DE51D3">
        <w:rPr>
          <w:i/>
          <w:color w:val="000000"/>
          <w:spacing w:val="-5"/>
          <w:sz w:val="16"/>
          <w:szCs w:val="16"/>
          <w:lang w:val="bg-BG"/>
        </w:rPr>
        <w:t>В</w:t>
      </w:r>
      <w:r w:rsidRPr="003304E7">
        <w:rPr>
          <w:i/>
          <w:color w:val="000000"/>
          <w:spacing w:val="-5"/>
          <w:sz w:val="16"/>
          <w:szCs w:val="16"/>
          <w:lang w:val="bg-BG"/>
        </w:rPr>
        <w:t xml:space="preserve"> колоните срещу </w:t>
      </w:r>
      <w:r w:rsidRPr="003304E7">
        <w:rPr>
          <w:i/>
          <w:color w:val="000000"/>
          <w:spacing w:val="-9"/>
          <w:sz w:val="16"/>
          <w:szCs w:val="16"/>
          <w:lang w:val="bg-BG"/>
        </w:rPr>
        <w:t xml:space="preserve">всеки обект /напр. О_1/ се записва идеалната част на всеки съсобственик, съгласно документа за собственост. </w:t>
      </w:r>
      <w:r>
        <w:rPr>
          <w:i/>
          <w:color w:val="000000"/>
          <w:spacing w:val="-9"/>
          <w:sz w:val="16"/>
          <w:szCs w:val="16"/>
          <w:lang w:val="bg-BG"/>
        </w:rPr>
        <w:t>О</w:t>
      </w:r>
      <w:r w:rsidRPr="003304E7">
        <w:rPr>
          <w:i/>
          <w:color w:val="000000"/>
          <w:spacing w:val="-9"/>
          <w:sz w:val="16"/>
          <w:szCs w:val="16"/>
          <w:lang w:val="bg-BG"/>
        </w:rPr>
        <w:t>тбел</w:t>
      </w:r>
      <w:r w:rsidR="00D354E0">
        <w:rPr>
          <w:i/>
          <w:color w:val="000000"/>
          <w:spacing w:val="-9"/>
          <w:sz w:val="16"/>
          <w:szCs w:val="16"/>
          <w:lang w:val="bg-BG"/>
        </w:rPr>
        <w:t xml:space="preserve">язва се </w:t>
      </w:r>
      <w:r w:rsidRPr="003304E7">
        <w:rPr>
          <w:i/>
          <w:color w:val="000000"/>
          <w:spacing w:val="-6"/>
          <w:sz w:val="16"/>
          <w:szCs w:val="16"/>
          <w:lang w:val="bg-BG"/>
        </w:rPr>
        <w:t>с „х" за кого от собствениците жилището е основно</w:t>
      </w:r>
      <w:r>
        <w:rPr>
          <w:i/>
          <w:color w:val="000000"/>
          <w:spacing w:val="-6"/>
          <w:sz w:val="16"/>
          <w:szCs w:val="16"/>
          <w:lang w:val="bg-BG"/>
        </w:rPr>
        <w:t>.</w:t>
      </w:r>
      <w:r w:rsidRPr="003304E7">
        <w:rPr>
          <w:i/>
          <w:color w:val="000000"/>
          <w:spacing w:val="-6"/>
          <w:sz w:val="16"/>
          <w:szCs w:val="16"/>
          <w:lang w:val="bg-BG"/>
        </w:rPr>
        <w:t xml:space="preserve"> </w:t>
      </w:r>
    </w:p>
    <w:p w14:paraId="0034C5DF" w14:textId="77777777" w:rsidR="00E12777" w:rsidRPr="00805A74" w:rsidRDefault="00E12777" w:rsidP="00E12777">
      <w:pPr>
        <w:shd w:val="clear" w:color="auto" w:fill="FFFFFF"/>
        <w:tabs>
          <w:tab w:val="left" w:pos="0"/>
        </w:tabs>
      </w:pPr>
      <w:r w:rsidRPr="00805A74">
        <w:rPr>
          <w:b/>
          <w:color w:val="000000"/>
          <w:spacing w:val="3"/>
          <w:lang w:val="bg-BG"/>
        </w:rPr>
        <w:t>ТАБЛИЦА 4</w:t>
      </w:r>
    </w:p>
    <w:p w14:paraId="0397B4BD" w14:textId="77777777" w:rsidR="00E12777" w:rsidRDefault="00E12777" w:rsidP="00E12777">
      <w:pPr>
        <w:tabs>
          <w:tab w:val="left" w:pos="0"/>
        </w:tabs>
        <w:ind w:left="-180"/>
        <w:rPr>
          <w:i/>
          <w:sz w:val="2"/>
        </w:rPr>
      </w:pPr>
    </w:p>
    <w:tbl>
      <w:tblPr>
        <w:tblW w:w="10490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5"/>
        <w:gridCol w:w="875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 w:rsidR="00E12777" w:rsidRPr="00913CB0" w14:paraId="74AB07E4" w14:textId="77777777" w:rsidTr="007A121C">
        <w:trPr>
          <w:trHeight w:hRule="exact" w:val="583"/>
        </w:trPr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D5707" w14:textId="77777777" w:rsidR="00E12777" w:rsidRPr="009B6735" w:rsidRDefault="00E12777" w:rsidP="007A121C">
            <w:pPr>
              <w:shd w:val="clear" w:color="auto" w:fill="FFFFFF"/>
              <w:spacing w:line="197" w:lineRule="exact"/>
              <w:ind w:left="-54" w:right="5"/>
              <w:jc w:val="center"/>
              <w:rPr>
                <w:lang w:val="ru-RU"/>
              </w:rPr>
            </w:pPr>
            <w:r w:rsidRPr="00D243C7">
              <w:rPr>
                <w:color w:val="000000"/>
                <w:spacing w:val="-3"/>
                <w:lang w:val="bg-BG"/>
              </w:rPr>
              <w:t xml:space="preserve">№ по </w:t>
            </w:r>
            <w:r w:rsidRPr="00D243C7">
              <w:rPr>
                <w:color w:val="000000"/>
                <w:spacing w:val="-1"/>
                <w:lang w:val="bg-BG"/>
              </w:rPr>
              <w:t xml:space="preserve">ред от </w:t>
            </w:r>
            <w:proofErr w:type="spellStart"/>
            <w:r>
              <w:rPr>
                <w:color w:val="000000"/>
                <w:spacing w:val="-1"/>
                <w:lang w:val="bg-BG"/>
              </w:rPr>
              <w:t>т</w:t>
            </w:r>
            <w:r w:rsidRPr="00D243C7">
              <w:rPr>
                <w:color w:val="000000"/>
                <w:spacing w:val="-6"/>
                <w:lang w:val="bg-BG"/>
              </w:rPr>
              <w:t>абл.З</w:t>
            </w:r>
            <w:proofErr w:type="spellEnd"/>
          </w:p>
        </w:tc>
        <w:tc>
          <w:tcPr>
            <w:tcW w:w="4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0A1BD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  <w:rPr>
                <w:color w:val="000000"/>
                <w:spacing w:val="-1"/>
                <w:lang w:val="bg-BG"/>
              </w:rPr>
            </w:pPr>
            <w:r w:rsidRPr="00D243C7">
              <w:rPr>
                <w:color w:val="000000"/>
                <w:spacing w:val="-1"/>
                <w:lang w:val="bg-BG"/>
              </w:rPr>
              <w:t>Идеалн</w:t>
            </w:r>
            <w:r>
              <w:rPr>
                <w:color w:val="000000"/>
                <w:spacing w:val="-1"/>
                <w:lang w:val="bg-BG"/>
              </w:rPr>
              <w:t>и</w:t>
            </w:r>
            <w:r w:rsidRPr="00D243C7">
              <w:rPr>
                <w:color w:val="000000"/>
                <w:spacing w:val="-1"/>
                <w:lang w:val="bg-BG"/>
              </w:rPr>
              <w:t xml:space="preserve"> част</w:t>
            </w:r>
            <w:r>
              <w:rPr>
                <w:color w:val="000000"/>
                <w:spacing w:val="-1"/>
                <w:lang w:val="bg-BG"/>
              </w:rPr>
              <w:t xml:space="preserve">и на </w:t>
            </w:r>
            <w:r w:rsidRPr="00D243C7">
              <w:rPr>
                <w:color w:val="000000"/>
                <w:spacing w:val="-1"/>
                <w:lang w:val="bg-BG"/>
              </w:rPr>
              <w:t xml:space="preserve">всеки </w:t>
            </w:r>
          </w:p>
          <w:p w14:paraId="52499C76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  <w:rPr>
                <w:lang w:val="ru-RU"/>
              </w:rPr>
            </w:pPr>
            <w:r w:rsidRPr="00D243C7">
              <w:rPr>
                <w:color w:val="000000"/>
                <w:spacing w:val="-1"/>
                <w:lang w:val="bg-BG"/>
              </w:rPr>
              <w:t>собственик от</w:t>
            </w:r>
            <w:r w:rsidR="00CF21B9">
              <w:rPr>
                <w:color w:val="000000"/>
                <w:spacing w:val="-1"/>
                <w:lang w:val="bg-BG"/>
              </w:rPr>
              <w:t xml:space="preserve"> </w:t>
            </w:r>
            <w:r w:rsidRPr="00D243C7">
              <w:rPr>
                <w:color w:val="000000"/>
                <w:spacing w:val="-1"/>
                <w:lang w:val="bg-BG"/>
              </w:rPr>
              <w:t>ТАБЛИЦА1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14:paraId="6D043BAC" w14:textId="77777777" w:rsidR="00E12777" w:rsidRPr="00586D57" w:rsidRDefault="00E12777" w:rsidP="007A121C">
            <w:pPr>
              <w:shd w:val="clear" w:color="auto" w:fill="FFFFFF"/>
              <w:ind w:left="-39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Сума от </w:t>
            </w:r>
            <w:proofErr w:type="spellStart"/>
            <w:r>
              <w:rPr>
                <w:lang w:val="bg-BG"/>
              </w:rPr>
              <w:t>ид</w:t>
            </w:r>
            <w:proofErr w:type="spellEnd"/>
            <w:r>
              <w:rPr>
                <w:lang w:val="bg-BG"/>
              </w:rPr>
              <w:t>. части</w:t>
            </w:r>
          </w:p>
        </w:tc>
        <w:tc>
          <w:tcPr>
            <w:tcW w:w="437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722966" w14:textId="77777777" w:rsidR="00E12777" w:rsidRPr="006C450B" w:rsidRDefault="00E12777" w:rsidP="006F2AA1">
            <w:pPr>
              <w:shd w:val="clear" w:color="auto" w:fill="FFFFFF"/>
              <w:tabs>
                <w:tab w:val="left" w:pos="0"/>
              </w:tabs>
              <w:jc w:val="center"/>
              <w:rPr>
                <w:lang w:val="bg-BG"/>
              </w:rPr>
            </w:pPr>
            <w:r>
              <w:rPr>
                <w:color w:val="000000"/>
                <w:spacing w:val="-1"/>
                <w:lang w:val="bg-BG"/>
              </w:rPr>
              <w:t>З</w:t>
            </w:r>
            <w:r w:rsidRPr="00D243C7">
              <w:rPr>
                <w:color w:val="000000"/>
                <w:spacing w:val="-1"/>
                <w:lang w:val="bg-BG"/>
              </w:rPr>
              <w:t xml:space="preserve">а кого от собствениците от ТАБЛИЦА 1 </w:t>
            </w:r>
            <w:r w:rsidRPr="003C6F2F">
              <w:rPr>
                <w:color w:val="000000"/>
                <w:spacing w:val="-1"/>
                <w:lang w:val="bg-BG"/>
              </w:rPr>
              <w:t>жилището е основно?</w:t>
            </w:r>
          </w:p>
        </w:tc>
      </w:tr>
      <w:tr w:rsidR="00E12777" w14:paraId="66AD46E8" w14:textId="77777777" w:rsidTr="007A121C">
        <w:trPr>
          <w:trHeight w:hRule="exact" w:val="298"/>
        </w:trPr>
        <w:tc>
          <w:tcPr>
            <w:tcW w:w="87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5AADDD" w14:textId="77777777" w:rsidR="00E12777" w:rsidRPr="006C450B" w:rsidRDefault="00E12777" w:rsidP="007A121C">
            <w:pPr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CCD0D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С_1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740AD0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CFB76F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D107E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С_4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14:paraId="2A2E6C4B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С_5</w:t>
            </w: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D4DC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9D44D9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67213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71C92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3E509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A62A30" w14:textId="77777777" w:rsidR="00E12777" w:rsidRPr="00DE51D3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i/>
                <w:color w:val="000000"/>
                <w:sz w:val="19"/>
                <w:lang w:val="bg-BG"/>
              </w:rPr>
            </w:pPr>
            <w:r w:rsidRPr="00DE51D3">
              <w:rPr>
                <w:i/>
                <w:color w:val="000000"/>
                <w:sz w:val="19"/>
                <w:lang w:val="bg-BG"/>
              </w:rPr>
              <w:t>С_ 5</w:t>
            </w:r>
          </w:p>
        </w:tc>
      </w:tr>
      <w:tr w:rsidR="00E12777" w14:paraId="2C146859" w14:textId="77777777" w:rsidTr="007A121C">
        <w:trPr>
          <w:trHeight w:hRule="exact" w:val="250"/>
        </w:trPr>
        <w:tc>
          <w:tcPr>
            <w:tcW w:w="875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0861976" w14:textId="77777777" w:rsidR="00E12777" w:rsidRPr="008F5BE9" w:rsidRDefault="00E12777" w:rsidP="007A121C">
            <w:pPr>
              <w:shd w:val="clear" w:color="auto" w:fill="FFFFFF"/>
              <w:ind w:left="-180"/>
              <w:jc w:val="center"/>
              <w:rPr>
                <w:i/>
              </w:rPr>
            </w:pPr>
            <w:r w:rsidRPr="00F61BCE">
              <w:t>О_1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8B7BEA" w14:textId="77777777"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1D94C1" w14:textId="77777777"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0744C" w14:textId="77777777"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DA6CB0" w14:textId="77777777"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87720" w14:textId="77777777"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4EE2A3" w14:textId="77777777" w:rsidR="00E12777" w:rsidRPr="003D15FB" w:rsidRDefault="00E12777" w:rsidP="007A121C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596328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3DA422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CEABCF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A1D68D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B0BB7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14:paraId="64615E42" w14:textId="77777777" w:rsidTr="007A121C">
        <w:trPr>
          <w:trHeight w:hRule="exact" w:val="259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5F3E6F1" w14:textId="77777777"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en-US"/>
              </w:rPr>
            </w:pPr>
            <w:r w:rsidRPr="00F61BCE">
              <w:t>O_2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F5F67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BC092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8765D3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A1FC1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14:paraId="7880E941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  <w:r>
              <w:t xml:space="preserve">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81610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73C0C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B76277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4956DB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95F16B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5B51E3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14:paraId="5041D397" w14:textId="77777777" w:rsidTr="007A121C">
        <w:trPr>
          <w:trHeight w:hRule="exact" w:val="250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66A004B" w14:textId="77777777"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i/>
              </w:rPr>
            </w:pPr>
            <w:r w:rsidRPr="00F61BCE">
              <w:t>О_3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9E97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9DE76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C403B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0138B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8AA9F0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A65259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20B67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6C5DF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E782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33F6F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970FB1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14:paraId="2719182D" w14:textId="77777777" w:rsidTr="007A121C">
        <w:trPr>
          <w:trHeight w:hRule="exact" w:val="259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85F1CFA" w14:textId="77777777"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7637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E05C8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4A374E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386EC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14:paraId="41FE67B0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CA8E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4850DA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52981B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A226A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B12B7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0517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14:paraId="2637778B" w14:textId="77777777" w:rsidTr="007A121C">
        <w:trPr>
          <w:trHeight w:hRule="exact" w:val="259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8C14181" w14:textId="77777777"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FAAC7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6DFFE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BE4DE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481170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D1A1A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340EDD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B03CA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3D052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FB2F17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4A463F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759DE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14:paraId="1FBDF155" w14:textId="77777777" w:rsidTr="007A121C">
        <w:trPr>
          <w:trHeight w:hRule="exact" w:val="250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8F1D40E" w14:textId="77777777"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60FEA5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15C67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B00B2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067B1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ADE831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B185ED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6BC50A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72F8DC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C1DCCD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4065E2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917EE6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14:paraId="54AB7CBF" w14:textId="77777777" w:rsidTr="007A121C">
        <w:trPr>
          <w:trHeight w:hRule="exact" w:val="250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4E0110F" w14:textId="77777777"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B5BB8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FA7191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E3ABB4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F051D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14:paraId="1EB3F298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6E6883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AC6BBE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AE1F21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ED1D49" w14:textId="77777777" w:rsidR="00E12777" w:rsidRPr="003C6F2F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8973BA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298A4E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RPr="00913CB0" w14:paraId="21267D77" w14:textId="77777777" w:rsidTr="007A121C">
        <w:trPr>
          <w:trHeight w:hRule="exact" w:val="735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7DE2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  <w:rPr>
                <w:lang w:val="ru-RU"/>
              </w:rPr>
            </w:pPr>
            <w:r w:rsidRPr="00CD54F2">
              <w:rPr>
                <w:color w:val="000000"/>
                <w:spacing w:val="1"/>
                <w:lang w:val="bg-BG"/>
              </w:rPr>
              <w:t>Категоризиран ли е някой от съсобствениците като лице</w:t>
            </w:r>
            <w:r>
              <w:rPr>
                <w:color w:val="000000"/>
                <w:spacing w:val="1"/>
                <w:lang w:val="bg-BG"/>
              </w:rPr>
              <w:t xml:space="preserve"> с намалена </w:t>
            </w:r>
            <w:r w:rsidRPr="00CD54F2">
              <w:rPr>
                <w:color w:val="000000"/>
                <w:spacing w:val="1"/>
                <w:lang w:val="bg-BG"/>
              </w:rPr>
              <w:t>работоспособност от 50 до 100 на сто?</w:t>
            </w:r>
            <w:r>
              <w:rPr>
                <w:color w:val="000000"/>
                <w:spacing w:val="1"/>
                <w:lang w:val="bg-BG"/>
              </w:rPr>
              <w:t xml:space="preserve"> </w:t>
            </w:r>
            <w:r w:rsidRPr="003304E7">
              <w:rPr>
                <w:color w:val="000000"/>
                <w:spacing w:val="1"/>
                <w:sz w:val="16"/>
                <w:szCs w:val="16"/>
                <w:lang w:val="bg-BG"/>
              </w:rPr>
              <w:t>/</w:t>
            </w:r>
            <w:r w:rsidRPr="003304E7">
              <w:rPr>
                <w:i/>
                <w:color w:val="000000"/>
                <w:spacing w:val="1"/>
                <w:sz w:val="16"/>
                <w:szCs w:val="16"/>
                <w:lang w:val="bg-BG"/>
              </w:rPr>
              <w:t>Отбележете с „х”/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332ECE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97574B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FCDCDE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B21DF8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48D88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</w:tr>
      <w:tr w:rsidR="00E12777" w:rsidRPr="00913CB0" w14:paraId="78D8712D" w14:textId="77777777" w:rsidTr="007A121C">
        <w:trPr>
          <w:trHeight w:hRule="exact" w:val="703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A7F6A6" w14:textId="77777777" w:rsidR="006B7515" w:rsidRDefault="00E12777" w:rsidP="006B7515">
            <w:pPr>
              <w:shd w:val="clear" w:color="auto" w:fill="FFFFFF"/>
              <w:tabs>
                <w:tab w:val="left" w:pos="0"/>
              </w:tabs>
              <w:jc w:val="center"/>
              <w:rPr>
                <w:color w:val="000000"/>
                <w:spacing w:val="-4"/>
                <w:lang w:val="bg-BG"/>
              </w:rPr>
            </w:pPr>
            <w:r w:rsidRPr="00CD54F2">
              <w:rPr>
                <w:color w:val="000000"/>
                <w:spacing w:val="-4"/>
                <w:lang w:val="bg-BG"/>
              </w:rPr>
              <w:t>Решение на ТЕЛК</w:t>
            </w:r>
            <w:r>
              <w:rPr>
                <w:color w:val="000000"/>
                <w:spacing w:val="-4"/>
                <w:lang w:val="bg-BG"/>
              </w:rPr>
              <w:t>/</w:t>
            </w:r>
            <w:r w:rsidRPr="00CD54F2">
              <w:rPr>
                <w:color w:val="000000"/>
                <w:spacing w:val="-4"/>
                <w:lang w:val="bg-BG"/>
              </w:rPr>
              <w:t>ЛКК,  № и дата</w:t>
            </w:r>
          </w:p>
          <w:p w14:paraId="32AE35E4" w14:textId="77777777" w:rsidR="00E12777" w:rsidRPr="009B6735" w:rsidRDefault="00CA74D3" w:rsidP="006B7515">
            <w:pPr>
              <w:shd w:val="clear" w:color="auto" w:fill="FFFFFF"/>
              <w:tabs>
                <w:tab w:val="left" w:pos="0"/>
              </w:tabs>
              <w:rPr>
                <w:lang w:val="ru-RU"/>
              </w:rPr>
            </w:pP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/ копие от Решението </w:t>
            </w:r>
            <w:r w:rsidR="00195770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се </w:t>
            </w:r>
            <w:r w:rsidR="00195770"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прилага 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само</w:t>
            </w:r>
            <w:r w:rsidR="00195770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,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 в случай че няма данни, налични в общината</w:t>
            </w: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5641C5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260984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47FCD3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BAE565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FF3D1E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</w:tr>
      <w:tr w:rsidR="00E12777" w:rsidRPr="00913CB0" w14:paraId="0C4612FF" w14:textId="77777777" w:rsidTr="007A121C">
        <w:trPr>
          <w:trHeight w:hRule="exact" w:val="700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ABDEA" w14:textId="77777777"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color w:val="000000"/>
                <w:spacing w:val="-1"/>
                <w:lang w:val="bg-BG"/>
              </w:rPr>
            </w:pPr>
            <w:r w:rsidRPr="00CD54F2">
              <w:rPr>
                <w:color w:val="000000"/>
                <w:spacing w:val="-1"/>
                <w:lang w:val="bg-BG"/>
              </w:rPr>
              <w:t>Срок на категоризиране</w:t>
            </w:r>
            <w:r>
              <w:rPr>
                <w:color w:val="000000"/>
                <w:spacing w:val="-1"/>
                <w:lang w:val="bg-BG"/>
              </w:rPr>
              <w:t xml:space="preserve"> </w:t>
            </w:r>
          </w:p>
          <w:p w14:paraId="59D48981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  <w:r>
              <w:rPr>
                <w:color w:val="000000"/>
                <w:spacing w:val="-1"/>
                <w:lang w:val="bg-BG"/>
              </w:rPr>
              <w:t>/</w:t>
            </w:r>
            <w:r w:rsidRPr="003304E7">
              <w:rPr>
                <w:i/>
                <w:color w:val="000000"/>
                <w:spacing w:val="-1"/>
                <w:sz w:val="16"/>
                <w:szCs w:val="16"/>
                <w:lang w:val="bg-BG"/>
              </w:rPr>
              <w:t>месец и година, в които изтича срокът/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AC0F5A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D5C257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8D6ADB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938F0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1A1FE3" w14:textId="77777777"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</w:tr>
    </w:tbl>
    <w:p w14:paraId="775377B5" w14:textId="77777777" w:rsidR="00E12777" w:rsidRDefault="00E12777" w:rsidP="00E12777">
      <w:pPr>
        <w:tabs>
          <w:tab w:val="left" w:pos="0"/>
        </w:tabs>
        <w:ind w:left="-180"/>
        <w:rPr>
          <w:lang w:val="bg-BG"/>
        </w:rPr>
      </w:pPr>
    </w:p>
    <w:p w14:paraId="58244800" w14:textId="77777777" w:rsidR="00D83942" w:rsidRPr="001F5934" w:rsidRDefault="00D83942" w:rsidP="00C83039">
      <w:pPr>
        <w:shd w:val="clear" w:color="auto" w:fill="FFFFFF"/>
        <w:spacing w:before="120" w:after="120"/>
        <w:ind w:left="-181" w:right="34"/>
        <w:jc w:val="center"/>
        <w:rPr>
          <w:b/>
          <w:sz w:val="22"/>
          <w:szCs w:val="22"/>
          <w:lang w:val="bg-BG"/>
        </w:rPr>
      </w:pPr>
      <w:r w:rsidRPr="005F2936">
        <w:rPr>
          <w:b/>
          <w:color w:val="000000"/>
          <w:spacing w:val="4"/>
          <w:sz w:val="22"/>
          <w:szCs w:val="22"/>
          <w:lang w:val="bg-BG"/>
        </w:rPr>
        <w:lastRenderedPageBreak/>
        <w:t>ПРОЧЕТЕТЕ ВНИМАТЕЛНО У</w:t>
      </w:r>
      <w:r>
        <w:rPr>
          <w:b/>
          <w:color w:val="000000"/>
          <w:spacing w:val="4"/>
          <w:sz w:val="22"/>
          <w:szCs w:val="22"/>
          <w:lang w:val="bg-BG"/>
        </w:rPr>
        <w:t>К</w:t>
      </w:r>
      <w:r w:rsidRPr="005F2936">
        <w:rPr>
          <w:b/>
          <w:color w:val="000000"/>
          <w:spacing w:val="4"/>
          <w:sz w:val="22"/>
          <w:szCs w:val="22"/>
          <w:lang w:val="bg-BG"/>
        </w:rPr>
        <w:t>АЗАНИЯТА!</w:t>
      </w:r>
    </w:p>
    <w:p w14:paraId="02EAFB8D" w14:textId="77777777" w:rsidR="00B656D8" w:rsidRDefault="00B656D8" w:rsidP="0059776E">
      <w:pPr>
        <w:shd w:val="clear" w:color="auto" w:fill="FFFFFF"/>
        <w:tabs>
          <w:tab w:val="left" w:pos="426"/>
        </w:tabs>
        <w:ind w:right="284" w:firstLine="425"/>
        <w:jc w:val="both"/>
        <w:rPr>
          <w:i/>
          <w:color w:val="000000"/>
          <w:spacing w:val="-6"/>
          <w:sz w:val="18"/>
          <w:szCs w:val="18"/>
          <w:lang w:val="bg-BG"/>
        </w:rPr>
      </w:pPr>
    </w:p>
    <w:p w14:paraId="0BC0F1A5" w14:textId="77777777" w:rsidR="00D83942" w:rsidRPr="00C83039" w:rsidRDefault="00D83942" w:rsidP="0059776E">
      <w:pPr>
        <w:shd w:val="clear" w:color="auto" w:fill="FFFFFF"/>
        <w:tabs>
          <w:tab w:val="left" w:pos="426"/>
        </w:tabs>
        <w:ind w:right="284" w:firstLine="425"/>
        <w:jc w:val="both"/>
        <w:rPr>
          <w:i/>
          <w:sz w:val="18"/>
          <w:szCs w:val="18"/>
          <w:lang w:val="bg-BG"/>
        </w:rPr>
      </w:pPr>
      <w:r w:rsidRPr="00C83039">
        <w:rPr>
          <w:i/>
          <w:color w:val="000000"/>
          <w:spacing w:val="-6"/>
          <w:sz w:val="18"/>
          <w:szCs w:val="18"/>
          <w:lang w:val="bg-BG"/>
        </w:rPr>
        <w:t xml:space="preserve">Моля в следващата таблица попълнете: годината на построяване и етажа, на който е разположен обекта. Ако обектът </w:t>
      </w:r>
      <w:r w:rsidRPr="00C83039">
        <w:rPr>
          <w:i/>
          <w:color w:val="000000"/>
          <w:spacing w:val="-7"/>
          <w:sz w:val="18"/>
          <w:szCs w:val="18"/>
          <w:lang w:val="bg-BG"/>
        </w:rPr>
        <w:t>се използва със стопанска цел, в съответната колона запишете „Х", а ако не</w:t>
      </w:r>
      <w:r w:rsidR="00D562F7" w:rsidRPr="00C83039">
        <w:rPr>
          <w:i/>
          <w:color w:val="000000"/>
          <w:spacing w:val="-7"/>
          <w:sz w:val="18"/>
          <w:szCs w:val="18"/>
          <w:lang w:val="bg-BG"/>
        </w:rPr>
        <w:t xml:space="preserve"> - </w:t>
      </w:r>
      <w:r w:rsidRPr="00C83039">
        <w:rPr>
          <w:i/>
          <w:color w:val="000000"/>
          <w:spacing w:val="-7"/>
          <w:sz w:val="18"/>
          <w:szCs w:val="18"/>
          <w:lang w:val="bg-BG"/>
        </w:rPr>
        <w:t xml:space="preserve">,,0". Отбележете разгънатата му застроена </w:t>
      </w:r>
      <w:r w:rsidRPr="00C83039">
        <w:rPr>
          <w:i/>
          <w:color w:val="000000"/>
          <w:spacing w:val="-5"/>
          <w:sz w:val="18"/>
          <w:szCs w:val="18"/>
          <w:lang w:val="bg-BG"/>
        </w:rPr>
        <w:t xml:space="preserve">площ /РЗП - виж указанията/ в квадратни метри и височината му в метри. Височината се записва само за търговски, </w:t>
      </w:r>
      <w:r w:rsidRPr="00C83039">
        <w:rPr>
          <w:i/>
          <w:color w:val="000000"/>
          <w:spacing w:val="-6"/>
          <w:sz w:val="18"/>
          <w:szCs w:val="18"/>
          <w:lang w:val="bg-BG"/>
        </w:rPr>
        <w:t>производствени и селскостопански обекти.</w:t>
      </w:r>
    </w:p>
    <w:p w14:paraId="0402FADF" w14:textId="77777777" w:rsidR="00D83942" w:rsidRPr="00C83039" w:rsidRDefault="00D83942" w:rsidP="0059776E">
      <w:pPr>
        <w:shd w:val="clear" w:color="auto" w:fill="FFFFFF"/>
        <w:tabs>
          <w:tab w:val="left" w:pos="426"/>
        </w:tabs>
        <w:ind w:right="283"/>
        <w:jc w:val="both"/>
        <w:rPr>
          <w:i/>
          <w:sz w:val="18"/>
          <w:szCs w:val="18"/>
          <w:lang w:val="bg-BG"/>
        </w:rPr>
      </w:pPr>
      <w:r w:rsidRPr="009B6735">
        <w:rPr>
          <w:b/>
          <w:i/>
          <w:color w:val="000000"/>
          <w:spacing w:val="-8"/>
          <w:sz w:val="18"/>
          <w:szCs w:val="18"/>
          <w:lang w:val="ru-RU"/>
        </w:rPr>
        <w:tab/>
      </w:r>
      <w:r w:rsidR="0059776E" w:rsidRPr="00C83039">
        <w:rPr>
          <w:b/>
          <w:i/>
          <w:color w:val="000000"/>
          <w:spacing w:val="-8"/>
          <w:sz w:val="18"/>
          <w:szCs w:val="18"/>
          <w:lang w:val="bg-BG"/>
        </w:rPr>
        <w:t>Конструкции</w:t>
      </w:r>
      <w:r w:rsidRPr="00C83039">
        <w:rPr>
          <w:b/>
          <w:i/>
          <w:color w:val="000000"/>
          <w:spacing w:val="-8"/>
          <w:sz w:val="18"/>
          <w:szCs w:val="18"/>
          <w:lang w:val="bg-BG"/>
        </w:rPr>
        <w:t xml:space="preserve">: ПН </w:t>
      </w:r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- паянтова, </w:t>
      </w:r>
      <w:r w:rsidRPr="00C83039">
        <w:rPr>
          <w:b/>
          <w:i/>
          <w:color w:val="000000"/>
          <w:spacing w:val="-8"/>
          <w:sz w:val="18"/>
          <w:szCs w:val="18"/>
          <w:lang w:val="bg-BG"/>
        </w:rPr>
        <w:t xml:space="preserve">ПМ </w:t>
      </w:r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- </w:t>
      </w:r>
      <w:proofErr w:type="spellStart"/>
      <w:r w:rsidRPr="00C83039">
        <w:rPr>
          <w:i/>
          <w:color w:val="000000"/>
          <w:spacing w:val="-8"/>
          <w:sz w:val="18"/>
          <w:szCs w:val="18"/>
          <w:lang w:val="bg-BG"/>
        </w:rPr>
        <w:t>полумасивна</w:t>
      </w:r>
      <w:proofErr w:type="spellEnd"/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, </w:t>
      </w:r>
      <w:r w:rsidRPr="00C83039">
        <w:rPr>
          <w:b/>
          <w:i/>
          <w:color w:val="000000"/>
          <w:spacing w:val="-8"/>
          <w:sz w:val="18"/>
          <w:szCs w:val="18"/>
          <w:lang w:val="bg-BG"/>
        </w:rPr>
        <w:t>М1</w:t>
      </w:r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 -</w:t>
      </w:r>
      <w:r w:rsidR="008203C1" w:rsidRPr="008203C1">
        <w:t xml:space="preserve"> </w:t>
      </w:r>
      <w:r w:rsidR="008203C1" w:rsidRPr="008203C1">
        <w:rPr>
          <w:i/>
          <w:color w:val="000000"/>
          <w:spacing w:val="-9"/>
          <w:sz w:val="18"/>
          <w:szCs w:val="18"/>
          <w:lang w:val="bg-BG"/>
        </w:rPr>
        <w:t>масивна без стоманобетонни елементи, масивна с дървен гредоред или от сглобяеми плоскости (бунгала)</w:t>
      </w:r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; </w:t>
      </w:r>
      <w:r w:rsidRPr="00C83039">
        <w:rPr>
          <w:b/>
          <w:i/>
          <w:color w:val="000000"/>
          <w:spacing w:val="-9"/>
          <w:sz w:val="18"/>
          <w:szCs w:val="18"/>
          <w:lang w:val="bg-BG"/>
        </w:rPr>
        <w:t>М2</w:t>
      </w:r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 - панелна /едропанелна/; </w:t>
      </w:r>
      <w:r w:rsidRPr="00C83039">
        <w:rPr>
          <w:b/>
          <w:i/>
          <w:color w:val="000000"/>
          <w:spacing w:val="-9"/>
          <w:sz w:val="18"/>
          <w:szCs w:val="18"/>
          <w:lang w:val="bg-BG"/>
        </w:rPr>
        <w:t xml:space="preserve">МЗ </w:t>
      </w:r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- масивни монолитни /със стоманобетонни елементи, ЕПК, </w:t>
      </w:r>
      <w:proofErr w:type="spellStart"/>
      <w:r w:rsidRPr="00C83039">
        <w:rPr>
          <w:i/>
          <w:color w:val="000000"/>
          <w:spacing w:val="-9"/>
          <w:sz w:val="18"/>
          <w:szCs w:val="18"/>
          <w:lang w:val="bg-BG"/>
        </w:rPr>
        <w:t>пакетоповдигани</w:t>
      </w:r>
      <w:proofErr w:type="spellEnd"/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 плочи, скелетно-</w:t>
      </w:r>
      <w:proofErr w:type="spellStart"/>
      <w:r w:rsidRPr="00C83039">
        <w:rPr>
          <w:i/>
          <w:color w:val="000000"/>
          <w:spacing w:val="-9"/>
          <w:sz w:val="18"/>
          <w:szCs w:val="18"/>
          <w:lang w:val="bg-BG"/>
        </w:rPr>
        <w:t>рамови</w:t>
      </w:r>
      <w:proofErr w:type="spellEnd"/>
      <w:r w:rsidRPr="00C83039">
        <w:rPr>
          <w:i/>
          <w:color w:val="000000"/>
          <w:spacing w:val="-9"/>
          <w:sz w:val="18"/>
          <w:szCs w:val="18"/>
          <w:lang w:val="bg-BG"/>
        </w:rPr>
        <w:t>, скелетно-</w:t>
      </w:r>
      <w:proofErr w:type="spellStart"/>
      <w:r w:rsidRPr="00C83039">
        <w:rPr>
          <w:i/>
          <w:color w:val="000000"/>
          <w:spacing w:val="-9"/>
          <w:sz w:val="18"/>
          <w:szCs w:val="18"/>
          <w:lang w:val="bg-BG"/>
        </w:rPr>
        <w:t>безгредови</w:t>
      </w:r>
      <w:proofErr w:type="spellEnd"/>
      <w:r w:rsidRPr="00C83039">
        <w:rPr>
          <w:i/>
          <w:color w:val="000000"/>
          <w:spacing w:val="-9"/>
          <w:sz w:val="18"/>
          <w:szCs w:val="18"/>
          <w:lang w:val="bg-BG"/>
        </w:rPr>
        <w:t>, специални и др./</w:t>
      </w:r>
    </w:p>
    <w:p w14:paraId="015F02C4" w14:textId="77777777" w:rsidR="00D562F7" w:rsidRPr="00C83039" w:rsidRDefault="00D83942" w:rsidP="0059776E">
      <w:pPr>
        <w:shd w:val="clear" w:color="auto" w:fill="FFFFFF"/>
        <w:tabs>
          <w:tab w:val="left" w:pos="426"/>
        </w:tabs>
        <w:ind w:right="283"/>
        <w:jc w:val="both"/>
        <w:rPr>
          <w:i/>
          <w:color w:val="000000"/>
          <w:spacing w:val="-6"/>
          <w:sz w:val="18"/>
          <w:szCs w:val="18"/>
          <w:lang w:val="bg-BG"/>
        </w:rPr>
      </w:pPr>
      <w:r w:rsidRPr="009B6735">
        <w:rPr>
          <w:b/>
          <w:i/>
          <w:color w:val="000000"/>
          <w:spacing w:val="-5"/>
          <w:sz w:val="18"/>
          <w:szCs w:val="18"/>
          <w:lang w:val="ru-RU"/>
        </w:rPr>
        <w:tab/>
      </w:r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Техническа инфраструктура: Ел. 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- електрификация, </w:t>
      </w:r>
      <w:proofErr w:type="spellStart"/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Вод</w:t>
      </w:r>
      <w:proofErr w:type="spellEnd"/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.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 - водопровод, </w:t>
      </w:r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Кан.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 - канализация, </w:t>
      </w:r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ТЕЦ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 - централно </w:t>
      </w:r>
      <w:r w:rsidR="0059776E" w:rsidRPr="00C83039">
        <w:rPr>
          <w:i/>
          <w:color w:val="000000"/>
          <w:spacing w:val="-4"/>
          <w:sz w:val="18"/>
          <w:szCs w:val="18"/>
          <w:lang w:val="bg-BG"/>
        </w:rPr>
        <w:t xml:space="preserve">парно отопление, </w:t>
      </w:r>
      <w:r w:rsidR="0059776E" w:rsidRPr="00C83039">
        <w:rPr>
          <w:b/>
          <w:i/>
          <w:color w:val="000000"/>
          <w:spacing w:val="-4"/>
          <w:sz w:val="18"/>
          <w:szCs w:val="18"/>
          <w:lang w:val="bg-BG"/>
        </w:rPr>
        <w:t>Тел.</w:t>
      </w:r>
      <w:r w:rsidR="0059776E" w:rsidRPr="00C83039">
        <w:rPr>
          <w:i/>
          <w:color w:val="000000"/>
          <w:spacing w:val="-4"/>
          <w:sz w:val="18"/>
          <w:szCs w:val="18"/>
          <w:lang w:val="bg-BG"/>
        </w:rPr>
        <w:t xml:space="preserve"> - телефонизация.</w:t>
      </w:r>
      <w:r w:rsidR="0059776E" w:rsidRPr="009B6735">
        <w:rPr>
          <w:i/>
          <w:color w:val="000000"/>
          <w:spacing w:val="-6"/>
          <w:sz w:val="18"/>
          <w:szCs w:val="18"/>
          <w:lang w:val="ru-RU"/>
        </w:rPr>
        <w:tab/>
      </w:r>
      <w:r w:rsidR="0059776E" w:rsidRPr="00C83039">
        <w:rPr>
          <w:i/>
          <w:color w:val="000000"/>
          <w:spacing w:val="-6"/>
          <w:sz w:val="18"/>
          <w:szCs w:val="18"/>
          <w:lang w:val="bg-BG"/>
        </w:rPr>
        <w:t xml:space="preserve"> </w:t>
      </w:r>
    </w:p>
    <w:p w14:paraId="34F9C18B" w14:textId="77777777" w:rsidR="00D562F7" w:rsidRPr="00C83039" w:rsidRDefault="00D562F7" w:rsidP="00D562F7">
      <w:pPr>
        <w:shd w:val="clear" w:color="auto" w:fill="FFFFFF"/>
        <w:tabs>
          <w:tab w:val="left" w:pos="426"/>
        </w:tabs>
        <w:ind w:right="283" w:firstLine="426"/>
        <w:jc w:val="both"/>
        <w:rPr>
          <w:i/>
          <w:sz w:val="18"/>
          <w:szCs w:val="18"/>
          <w:lang w:val="bg-BG"/>
        </w:rPr>
      </w:pPr>
      <w:r w:rsidRPr="00C83039">
        <w:rPr>
          <w:i/>
          <w:color w:val="000000"/>
          <w:spacing w:val="-6"/>
          <w:sz w:val="18"/>
          <w:szCs w:val="18"/>
          <w:lang w:val="bg-BG"/>
        </w:rPr>
        <w:t xml:space="preserve">Отбележете съответстващата конструкция и техническа инфраструктура за обекта с „Х", а във всички </w:t>
      </w:r>
      <w:r w:rsidRPr="00C83039">
        <w:rPr>
          <w:i/>
          <w:color w:val="000000"/>
          <w:spacing w:val="-5"/>
          <w:sz w:val="18"/>
          <w:szCs w:val="18"/>
          <w:lang w:val="bg-BG"/>
        </w:rPr>
        <w:t>останали клетки, предвидени за тази цел, запишете „0".</w:t>
      </w:r>
    </w:p>
    <w:p w14:paraId="6C82C81A" w14:textId="77777777" w:rsidR="00D83942" w:rsidRPr="00C83039" w:rsidRDefault="004C21F7" w:rsidP="0059776E">
      <w:pPr>
        <w:shd w:val="clear" w:color="auto" w:fill="FFFFFF"/>
        <w:tabs>
          <w:tab w:val="left" w:pos="426"/>
        </w:tabs>
        <w:ind w:right="284" w:firstLine="425"/>
        <w:jc w:val="both"/>
        <w:rPr>
          <w:i/>
          <w:color w:val="000000"/>
          <w:spacing w:val="-6"/>
          <w:sz w:val="18"/>
          <w:szCs w:val="18"/>
          <w:lang w:val="bg-BG"/>
        </w:rPr>
      </w:pPr>
      <w:r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Основен ремонт </w:t>
      </w:r>
      <w:r w:rsidRPr="00C83039">
        <w:rPr>
          <w:i/>
          <w:color w:val="000000"/>
          <w:spacing w:val="-5"/>
          <w:sz w:val="18"/>
          <w:szCs w:val="18"/>
          <w:lang w:val="bg-BG"/>
        </w:rPr>
        <w:t xml:space="preserve">- строително-монтажни работи, при които поради износване първоначално вложените материали се заменят с други или се извършват нови видове работи, с които се подобрява и удължава срока за тяхната </w:t>
      </w:r>
      <w:r w:rsidRPr="00C83039">
        <w:rPr>
          <w:i/>
          <w:color w:val="000000"/>
          <w:spacing w:val="-6"/>
          <w:sz w:val="18"/>
          <w:szCs w:val="18"/>
          <w:lang w:val="bg-BG"/>
        </w:rPr>
        <w:t>експлоатация. Не се счита за основен ремонт смяната на тапети и боядисването.</w:t>
      </w:r>
      <w:r w:rsidR="00D562F7" w:rsidRPr="00C83039">
        <w:rPr>
          <w:i/>
          <w:color w:val="000000"/>
          <w:spacing w:val="-6"/>
          <w:sz w:val="18"/>
          <w:szCs w:val="18"/>
          <w:lang w:val="bg-BG"/>
        </w:rPr>
        <w:t xml:space="preserve"> Попълнете в съответн</w:t>
      </w:r>
      <w:r w:rsidR="00C83039" w:rsidRPr="00C83039">
        <w:rPr>
          <w:i/>
          <w:color w:val="000000"/>
          <w:spacing w:val="-6"/>
          <w:sz w:val="18"/>
          <w:szCs w:val="18"/>
          <w:lang w:val="bg-BG"/>
        </w:rPr>
        <w:t xml:space="preserve">ата </w:t>
      </w:r>
      <w:r w:rsidR="00D562F7" w:rsidRPr="00C83039">
        <w:rPr>
          <w:i/>
          <w:color w:val="000000"/>
          <w:spacing w:val="-6"/>
          <w:sz w:val="18"/>
          <w:szCs w:val="18"/>
          <w:lang w:val="bg-BG"/>
        </w:rPr>
        <w:t xml:space="preserve"> клетк</w:t>
      </w:r>
      <w:r w:rsidR="00C83039" w:rsidRPr="00C83039">
        <w:rPr>
          <w:i/>
          <w:color w:val="000000"/>
          <w:spacing w:val="-6"/>
          <w:sz w:val="18"/>
          <w:szCs w:val="18"/>
          <w:lang w:val="bg-BG"/>
        </w:rPr>
        <w:t xml:space="preserve">а </w:t>
      </w:r>
      <w:r w:rsidR="00D562F7" w:rsidRPr="00C83039">
        <w:rPr>
          <w:i/>
          <w:color w:val="000000"/>
          <w:spacing w:val="-6"/>
          <w:sz w:val="18"/>
          <w:szCs w:val="18"/>
          <w:lang w:val="bg-BG"/>
        </w:rPr>
        <w:t>годината на извършване на основен ремонт</w:t>
      </w:r>
      <w:r w:rsidR="00C83039" w:rsidRPr="00C83039">
        <w:rPr>
          <w:i/>
          <w:color w:val="000000"/>
          <w:spacing w:val="-6"/>
          <w:sz w:val="18"/>
          <w:szCs w:val="18"/>
          <w:lang w:val="bg-BG"/>
        </w:rPr>
        <w:t>.</w:t>
      </w:r>
    </w:p>
    <w:p w14:paraId="70438900" w14:textId="77777777" w:rsidR="00D83942" w:rsidRPr="00C83039" w:rsidRDefault="00D562F7" w:rsidP="00456C05">
      <w:pPr>
        <w:shd w:val="clear" w:color="auto" w:fill="FFFFFF"/>
        <w:tabs>
          <w:tab w:val="left" w:pos="426"/>
          <w:tab w:val="left" w:pos="9781"/>
        </w:tabs>
        <w:ind w:right="64" w:firstLine="426"/>
        <w:jc w:val="both"/>
        <w:rPr>
          <w:color w:val="000000"/>
          <w:spacing w:val="-5"/>
          <w:sz w:val="18"/>
          <w:szCs w:val="18"/>
          <w:lang w:val="bg-BG"/>
        </w:rPr>
      </w:pPr>
      <w:r w:rsidRPr="00C83039">
        <w:rPr>
          <w:b/>
          <w:i/>
          <w:color w:val="000000"/>
          <w:spacing w:val="-5"/>
          <w:sz w:val="18"/>
          <w:szCs w:val="18"/>
          <w:lang w:val="bg-BG"/>
        </w:rPr>
        <w:t>*</w:t>
      </w:r>
      <w:r w:rsidR="00D83942"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Информацията в табл. 3, колона </w:t>
      </w:r>
      <w:r w:rsidR="003404E8" w:rsidRPr="00C83039">
        <w:rPr>
          <w:b/>
          <w:i/>
          <w:color w:val="000000"/>
          <w:spacing w:val="-5"/>
          <w:sz w:val="18"/>
          <w:szCs w:val="18"/>
          <w:lang w:val="bg-BG"/>
        </w:rPr>
        <w:t>2</w:t>
      </w:r>
      <w:r w:rsidR="0086615F" w:rsidRPr="00C83039">
        <w:rPr>
          <w:b/>
          <w:i/>
          <w:color w:val="000000"/>
          <w:spacing w:val="-5"/>
          <w:sz w:val="18"/>
          <w:szCs w:val="18"/>
          <w:lang w:val="bg-BG"/>
        </w:rPr>
        <w:t>3</w:t>
      </w:r>
      <w:r w:rsidR="00D83942"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 се попълва служебно.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973"/>
        <w:gridCol w:w="673"/>
        <w:gridCol w:w="674"/>
        <w:gridCol w:w="674"/>
        <w:gridCol w:w="674"/>
        <w:gridCol w:w="674"/>
        <w:gridCol w:w="674"/>
        <w:gridCol w:w="674"/>
        <w:gridCol w:w="674"/>
        <w:gridCol w:w="674"/>
        <w:gridCol w:w="676"/>
        <w:gridCol w:w="1157"/>
        <w:gridCol w:w="1266"/>
      </w:tblGrid>
      <w:tr w:rsidR="004D2976" w:rsidRPr="004D2976" w14:paraId="00AB545E" w14:textId="77777777" w:rsidTr="008441D8">
        <w:trPr>
          <w:trHeight w:val="907"/>
        </w:trPr>
        <w:tc>
          <w:tcPr>
            <w:tcW w:w="1377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EBB311" w14:textId="77777777" w:rsidR="004D2976" w:rsidRPr="004D2976" w:rsidRDefault="004D2976" w:rsidP="00456C05">
            <w:pPr>
              <w:rPr>
                <w:b/>
                <w:bCs/>
                <w:color w:val="000000"/>
                <w:sz w:val="22"/>
                <w:szCs w:val="22"/>
                <w:lang w:val="bg-BG"/>
              </w:rPr>
            </w:pPr>
            <w:r w:rsidRPr="004D2976">
              <w:rPr>
                <w:b/>
                <w:bCs/>
                <w:color w:val="000000"/>
                <w:lang w:val="bg-BG"/>
              </w:rPr>
              <w:t>ТАБЛИЦА З /продължение/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8CF0" w14:textId="77777777" w:rsidR="00962F03" w:rsidRDefault="00962F03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  <w:p w14:paraId="77C88D07" w14:textId="77777777" w:rsidR="00B2489E" w:rsidRDefault="00B2489E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  <w:p w14:paraId="63D74E6F" w14:textId="77777777" w:rsidR="00962F03" w:rsidRPr="004D2976" w:rsidRDefault="00962F03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F321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2E06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91BE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FFA3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F359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5CB8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F24E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9705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57E1" w14:textId="77777777" w:rsidR="004D2976" w:rsidRPr="004D2976" w:rsidRDefault="004D2976" w:rsidP="00456C05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</w:tr>
      <w:tr w:rsidR="004D2976" w:rsidRPr="004D2976" w14:paraId="44D0D15F" w14:textId="77777777" w:rsidTr="009F2271">
        <w:trPr>
          <w:trHeight w:val="230"/>
        </w:trPr>
        <w:tc>
          <w:tcPr>
            <w:tcW w:w="2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D056EA" w14:textId="77777777" w:rsidR="004D2976" w:rsidRPr="004D2976" w:rsidRDefault="004D2976" w:rsidP="00A3528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№ по ред</w:t>
            </w:r>
          </w:p>
        </w:tc>
        <w:tc>
          <w:tcPr>
            <w:tcW w:w="45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334C4" w14:textId="77777777" w:rsidR="004D2976" w:rsidRPr="004D2976" w:rsidRDefault="004D2976" w:rsidP="00A3528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 xml:space="preserve">Височина </w:t>
            </w:r>
          </w:p>
        </w:tc>
        <w:tc>
          <w:tcPr>
            <w:tcW w:w="1684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62BF567" w14:textId="77777777" w:rsidR="004D2976" w:rsidRPr="00B32AC8" w:rsidRDefault="004D2976" w:rsidP="00A35286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КОНСТРУКЦИЯ на обекта</w:t>
            </w:r>
          </w:p>
        </w:tc>
        <w:tc>
          <w:tcPr>
            <w:tcW w:w="1686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26516" w14:textId="77777777" w:rsidR="004D2976" w:rsidRPr="00B32AC8" w:rsidRDefault="004D2976" w:rsidP="00962F03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 xml:space="preserve">Техническа инфраструктура на обекта        </w:t>
            </w:r>
          </w:p>
        </w:tc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9CA96D" w14:textId="77777777" w:rsidR="004D2976" w:rsidRPr="00B32AC8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Година на извършване на основен ремонт</w:t>
            </w:r>
          </w:p>
        </w:tc>
        <w:tc>
          <w:tcPr>
            <w:tcW w:w="4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1C896C" w14:textId="77777777" w:rsidR="004D2976" w:rsidRPr="00B32AC8" w:rsidRDefault="004D2976" w:rsidP="004D2976">
            <w:pPr>
              <w:jc w:val="center"/>
              <w:rPr>
                <w:color w:val="000000"/>
                <w:lang w:val="bg-BG"/>
              </w:rPr>
            </w:pPr>
            <w:proofErr w:type="spellStart"/>
            <w:r w:rsidRPr="00B32AC8">
              <w:rPr>
                <w:color w:val="000000"/>
                <w:lang w:val="bg-BG"/>
              </w:rPr>
              <w:t>Идентифика</w:t>
            </w:r>
            <w:proofErr w:type="spellEnd"/>
            <w:r w:rsidRPr="00B32AC8">
              <w:rPr>
                <w:color w:val="000000"/>
                <w:lang w:val="bg-BG"/>
              </w:rPr>
              <w:t>-тор на обекта*</w:t>
            </w:r>
          </w:p>
        </w:tc>
      </w:tr>
      <w:tr w:rsidR="004D2976" w:rsidRPr="004D2976" w14:paraId="69DAAA94" w14:textId="77777777" w:rsidTr="00E12777">
        <w:trPr>
          <w:trHeight w:val="315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CFAE3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193F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4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E06E2E5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93B3573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E307A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69EE5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4D2976" w:rsidRPr="004D2976" w14:paraId="4380E1FE" w14:textId="77777777" w:rsidTr="00E12777">
        <w:trPr>
          <w:trHeight w:val="315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EE57B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660E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4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6FF25E6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55DCF0F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D3881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DA6B2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4D2976" w:rsidRPr="004D2976" w14:paraId="559B0125" w14:textId="77777777" w:rsidTr="00EE5B1A">
        <w:trPr>
          <w:trHeight w:val="230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A934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A0177B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4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1B18E9E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23B9216F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47798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CB4A6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E12777" w:rsidRPr="004D2976" w14:paraId="05F439F3" w14:textId="77777777" w:rsidTr="00962F03">
        <w:trPr>
          <w:trHeight w:val="60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7D52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9753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9E37BDA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ПН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7133A1B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 xml:space="preserve">ПМ 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7A8E477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М1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5518E16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М2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4C4A85A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МЗ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77B4DAD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Ел.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05FBC8A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proofErr w:type="spellStart"/>
            <w:r w:rsidRPr="00B32AC8">
              <w:rPr>
                <w:color w:val="000000"/>
                <w:lang w:val="bg-BG"/>
              </w:rPr>
              <w:t>Вод</w:t>
            </w:r>
            <w:proofErr w:type="spellEnd"/>
            <w:r w:rsidRPr="00B32AC8">
              <w:rPr>
                <w:color w:val="000000"/>
                <w:lang w:val="bg-BG"/>
              </w:rPr>
              <w:t>.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3D0DA0A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Кан.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E499EA8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ТЕЦ</w:t>
            </w:r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958518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 xml:space="preserve"> </w:t>
            </w:r>
            <w:r w:rsidRPr="00B32AC8">
              <w:rPr>
                <w:color w:val="000000"/>
                <w:lang w:val="bg-BG"/>
              </w:rPr>
              <w:t>Тел.</w:t>
            </w: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C47E4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EB0DE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4D2976" w:rsidRPr="004D2976" w14:paraId="7AF8A883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5FD827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F3FE79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11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764B89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12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3CAFF7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3797D5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89F05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95815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051298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A71987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18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8B0E62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B3A43C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B07B71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7CA299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76ADDD" w14:textId="77777777"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23</w:t>
            </w:r>
          </w:p>
        </w:tc>
      </w:tr>
      <w:tr w:rsidR="004D2976" w:rsidRPr="004D2976" w14:paraId="344096E7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659065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12E4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8835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12EFD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87685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BAB7A8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249103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DBBF8F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50B5E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5E518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6A8B5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6FBC8F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A15F6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D63875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14:paraId="7104E050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9F0D0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C82DB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D6F6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7EB0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F79BB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EDB1C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A1E0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DAAD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090FD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7164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6F3A0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1DEE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A1453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EA492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14:paraId="03B98BD9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E4F07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CABAF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72DC5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7BA3D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49255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2ADB0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2102E5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78C7E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9907E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D060B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A15E1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C63FB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632C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7EA0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14:paraId="46E9472B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36C8FF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О_4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984D9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A6B19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EB8661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8F317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68C62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864A3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D9F27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380BA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233379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7A78D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7A4EF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34D79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3F7E9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14:paraId="508ADDC5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5C194E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3B9A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35055D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BC39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C173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83166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00739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E7A6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9F358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49469D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26F876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16916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D5ABD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2CFA4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14:paraId="79565F24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6AB630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О_6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C57A8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BAA90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6B2AC2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54232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D55E5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9215C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59BCF9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35BD9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D760EF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AE872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35383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277D7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060763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14:paraId="055750C5" w14:textId="77777777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CEF41" w14:textId="77777777"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О_7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C337CE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408D3D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77335D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FA62FB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B41C1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A751C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F97047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5089D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87169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63A514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C0EB9A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1B25AC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811033" w14:textId="77777777"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</w:tbl>
    <w:p w14:paraId="01C239B0" w14:textId="77777777" w:rsidR="00E12777" w:rsidRPr="006C450B" w:rsidRDefault="00E12777" w:rsidP="00B20ED8">
      <w:pPr>
        <w:shd w:val="clear" w:color="auto" w:fill="FFFFFF"/>
        <w:spacing w:before="120"/>
        <w:ind w:right="11" w:firstLine="425"/>
        <w:jc w:val="both"/>
        <w:rPr>
          <w:lang w:val="bg-BG"/>
        </w:rPr>
      </w:pPr>
      <w:r w:rsidRPr="00660357">
        <w:rPr>
          <w:b/>
          <w:color w:val="000000"/>
          <w:spacing w:val="-4"/>
          <w:sz w:val="22"/>
          <w:szCs w:val="22"/>
          <w:lang w:val="bg-BG"/>
        </w:rPr>
        <w:t xml:space="preserve">6. </w:t>
      </w:r>
      <w:r>
        <w:rPr>
          <w:b/>
          <w:color w:val="000000"/>
          <w:spacing w:val="-4"/>
          <w:sz w:val="22"/>
          <w:szCs w:val="22"/>
          <w:lang w:val="bg-BG"/>
        </w:rPr>
        <w:t>Право на п</w:t>
      </w:r>
      <w:r w:rsidRPr="00660357">
        <w:rPr>
          <w:b/>
          <w:color w:val="000000"/>
          <w:spacing w:val="-4"/>
          <w:sz w:val="22"/>
          <w:szCs w:val="22"/>
          <w:lang w:val="bg-BG"/>
        </w:rPr>
        <w:t>олзване</w:t>
      </w:r>
      <w:r w:rsidR="00D354E0">
        <w:rPr>
          <w:b/>
          <w:color w:val="000000"/>
          <w:spacing w:val="-4"/>
          <w:sz w:val="22"/>
          <w:szCs w:val="22"/>
          <w:lang w:val="bg-BG"/>
        </w:rPr>
        <w:t>/</w:t>
      </w:r>
      <w:r w:rsidR="00D354E0" w:rsidRPr="00DE51D3">
        <w:rPr>
          <w:b/>
          <w:color w:val="000000"/>
          <w:spacing w:val="-4"/>
          <w:sz w:val="22"/>
          <w:szCs w:val="22"/>
          <w:lang w:val="bg-BG"/>
        </w:rPr>
        <w:t>концесия</w:t>
      </w:r>
      <w:r w:rsidRPr="00DE51D3">
        <w:rPr>
          <w:b/>
          <w:color w:val="000000"/>
          <w:spacing w:val="-4"/>
          <w:sz w:val="22"/>
          <w:szCs w:val="22"/>
          <w:lang w:val="bg-BG"/>
        </w:rPr>
        <w:t>.</w:t>
      </w:r>
      <w:r w:rsidRPr="00DE51D3">
        <w:rPr>
          <w:b/>
          <w:i/>
          <w:color w:val="000000"/>
          <w:spacing w:val="-4"/>
          <w:sz w:val="19"/>
          <w:lang w:val="bg-BG"/>
        </w:rPr>
        <w:t xml:space="preserve"> </w:t>
      </w:r>
      <w:r w:rsidRPr="00DE51D3">
        <w:rPr>
          <w:i/>
          <w:color w:val="000000"/>
          <w:spacing w:val="-4"/>
          <w:sz w:val="16"/>
          <w:szCs w:val="16"/>
          <w:lang w:val="bg-BG"/>
        </w:rPr>
        <w:t>Всяка колона има номер, отговарящ на номера на ползвателя</w:t>
      </w:r>
      <w:r w:rsidR="00D354E0" w:rsidRPr="00DE51D3">
        <w:rPr>
          <w:i/>
          <w:color w:val="000000"/>
          <w:spacing w:val="-4"/>
          <w:sz w:val="16"/>
          <w:szCs w:val="16"/>
          <w:lang w:val="bg-BG"/>
        </w:rPr>
        <w:t xml:space="preserve">/концесионера </w:t>
      </w:r>
      <w:r w:rsidRPr="00DE51D3">
        <w:rPr>
          <w:i/>
          <w:color w:val="000000"/>
          <w:spacing w:val="-4"/>
          <w:sz w:val="16"/>
          <w:szCs w:val="16"/>
          <w:lang w:val="bg-BG"/>
        </w:rPr>
        <w:t xml:space="preserve"> от ТАБЛИЦА 2 /напр. </w:t>
      </w:r>
      <w:r w:rsidRPr="00DE51D3">
        <w:rPr>
          <w:i/>
          <w:color w:val="000000"/>
          <w:spacing w:val="-6"/>
          <w:sz w:val="16"/>
          <w:szCs w:val="16"/>
          <w:lang w:val="bg-BG"/>
        </w:rPr>
        <w:t>П_1/. В колоните срещу всеки обект се записва върху каква част от обекта /напр. О 1/ е учредено вещно право на ползване</w:t>
      </w:r>
      <w:r w:rsidR="00D354E0" w:rsidRPr="00DE51D3">
        <w:rPr>
          <w:i/>
          <w:color w:val="000000"/>
          <w:spacing w:val="-6"/>
          <w:sz w:val="16"/>
          <w:szCs w:val="16"/>
          <w:lang w:val="bg-BG"/>
        </w:rPr>
        <w:t xml:space="preserve"> или концесия</w:t>
      </w:r>
      <w:r w:rsidRPr="00DE51D3">
        <w:rPr>
          <w:i/>
          <w:color w:val="000000"/>
          <w:spacing w:val="-6"/>
          <w:sz w:val="16"/>
          <w:szCs w:val="16"/>
          <w:lang w:val="bg-BG"/>
        </w:rPr>
        <w:t>. Данните се взимат от документа, с който е учредено правото. Отбележете с „х" за кого</w:t>
      </w:r>
      <w:r w:rsidRPr="003304E7">
        <w:rPr>
          <w:i/>
          <w:color w:val="000000"/>
          <w:spacing w:val="-6"/>
          <w:sz w:val="16"/>
          <w:szCs w:val="16"/>
          <w:lang w:val="bg-BG"/>
        </w:rPr>
        <w:t xml:space="preserve"> от ползвателите жилището е „</w:t>
      </w:r>
      <w:r w:rsidRPr="003304E7">
        <w:rPr>
          <w:i/>
          <w:color w:val="000000"/>
          <w:spacing w:val="-5"/>
          <w:sz w:val="16"/>
          <w:szCs w:val="16"/>
          <w:lang w:val="bg-BG"/>
        </w:rPr>
        <w:t>основно”.</w:t>
      </w:r>
    </w:p>
    <w:p w14:paraId="132BB72F" w14:textId="77777777" w:rsidR="00E12777" w:rsidRDefault="00E12777" w:rsidP="00C83039">
      <w:pPr>
        <w:shd w:val="clear" w:color="auto" w:fill="FFFFFF"/>
        <w:spacing w:before="120"/>
        <w:ind w:left="23"/>
        <w:rPr>
          <w:b/>
          <w:color w:val="000000"/>
          <w:spacing w:val="-2"/>
          <w:lang w:val="bg-BG"/>
        </w:rPr>
      </w:pPr>
      <w:r w:rsidRPr="002D78E5">
        <w:rPr>
          <w:b/>
          <w:color w:val="000000"/>
          <w:spacing w:val="-2"/>
          <w:lang w:val="bg-BG"/>
        </w:rPr>
        <w:t>ТАБЛИЦА 5</w:t>
      </w:r>
    </w:p>
    <w:tbl>
      <w:tblPr>
        <w:tblW w:w="10680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1"/>
        <w:gridCol w:w="851"/>
        <w:gridCol w:w="851"/>
        <w:gridCol w:w="851"/>
        <w:gridCol w:w="1095"/>
        <w:gridCol w:w="992"/>
        <w:gridCol w:w="944"/>
        <w:gridCol w:w="992"/>
        <w:gridCol w:w="993"/>
        <w:gridCol w:w="992"/>
        <w:gridCol w:w="1088"/>
      </w:tblGrid>
      <w:tr w:rsidR="00E12777" w14:paraId="4EC268E8" w14:textId="77777777" w:rsidTr="00AC5AC3">
        <w:trPr>
          <w:trHeight w:hRule="exact" w:val="586"/>
        </w:trPr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F39EE" w14:textId="77777777" w:rsidR="00E12777" w:rsidRPr="00B32AC8" w:rsidRDefault="00E12777" w:rsidP="001858D9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C86928">
              <w:rPr>
                <w:color w:val="000000"/>
                <w:spacing w:val="-3"/>
                <w:lang w:val="bg-BG"/>
              </w:rPr>
              <w:t xml:space="preserve">№ по </w:t>
            </w:r>
            <w:r w:rsidRPr="00B32AC8">
              <w:rPr>
                <w:color w:val="000000"/>
                <w:spacing w:val="-3"/>
                <w:lang w:val="bg-BG"/>
              </w:rPr>
              <w:t>ред от табл.</w:t>
            </w:r>
            <w:r w:rsidR="001858D9">
              <w:rPr>
                <w:color w:val="000000"/>
                <w:spacing w:val="-3"/>
                <w:lang w:val="bg-BG"/>
              </w:rPr>
              <w:t>3</w:t>
            </w:r>
          </w:p>
        </w:tc>
        <w:tc>
          <w:tcPr>
            <w:tcW w:w="46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FE1E4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Идеални части от правото</w:t>
            </w:r>
            <w:r w:rsidR="000446A8">
              <w:rPr>
                <w:color w:val="000000"/>
                <w:spacing w:val="-3"/>
                <w:lang w:val="bg-BG"/>
              </w:rPr>
              <w:t xml:space="preserve"> на ползване </w:t>
            </w:r>
            <w:r w:rsidRPr="00B32AC8">
              <w:rPr>
                <w:color w:val="000000"/>
                <w:spacing w:val="-3"/>
                <w:lang w:val="bg-BG"/>
              </w:rPr>
              <w:t>за всеки ползвател от ТАБЛИЦА 2</w:t>
            </w:r>
          </w:p>
        </w:tc>
        <w:tc>
          <w:tcPr>
            <w:tcW w:w="5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DB5F5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 xml:space="preserve">За кого от ползвателите от ТАБЛИЦА 2 </w:t>
            </w:r>
          </w:p>
          <w:p w14:paraId="60E510C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жилището е основно?</w:t>
            </w:r>
          </w:p>
        </w:tc>
      </w:tr>
      <w:tr w:rsidR="00E12777" w14:paraId="7B1E2FB2" w14:textId="77777777" w:rsidTr="00AC5AC3">
        <w:trPr>
          <w:trHeight w:hRule="exact" w:val="298"/>
        </w:trPr>
        <w:tc>
          <w:tcPr>
            <w:tcW w:w="1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3F5D5B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ED3412" w14:textId="77777777" w:rsidR="00E12777" w:rsidRPr="00DE51D3" w:rsidRDefault="00E12777" w:rsidP="001858D9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</w:t>
            </w:r>
            <w:r w:rsidR="001858D9">
              <w:rPr>
                <w:i/>
                <w:color w:val="000000"/>
                <w:spacing w:val="-3"/>
                <w:lang w:val="en-US"/>
              </w:rPr>
              <w:t>_</w:t>
            </w:r>
            <w:r w:rsidRPr="00DE51D3">
              <w:rPr>
                <w:i/>
                <w:color w:val="000000"/>
                <w:spacing w:val="-3"/>
                <w:lang w:val="bg-BG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F33902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DECA7B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П_3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0AC457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1AEBC2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П_5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D36D7C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1BF933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3FA7C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1D428A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П_4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8E534A" w14:textId="77777777"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П_5</w:t>
            </w:r>
          </w:p>
        </w:tc>
      </w:tr>
      <w:tr w:rsidR="00E12777" w14:paraId="6AC887A1" w14:textId="77777777" w:rsidTr="00AC5AC3">
        <w:trPr>
          <w:trHeight w:hRule="exact" w:val="25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18BC9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06FF1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74C4D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B10BE8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2290E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1DF50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4D610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907428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C4ECDC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BF94F3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C2371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14:paraId="4ED704A0" w14:textId="77777777" w:rsidTr="00AC5AC3">
        <w:trPr>
          <w:trHeight w:hRule="exact" w:val="259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82B9E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7E1741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4EDDB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9BE1A3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2BFA51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EAF9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24C1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FD858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F7E228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AC042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273988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14:paraId="62D16896" w14:textId="77777777" w:rsidTr="00AC5AC3">
        <w:trPr>
          <w:trHeight w:hRule="exact" w:val="25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D94F7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CA137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59C5E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08EFB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E0913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311B5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F1CEF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9D99B8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F065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42A03B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09B77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14:paraId="6CC89EAD" w14:textId="77777777" w:rsidTr="00AC5AC3">
        <w:trPr>
          <w:trHeight w:hRule="exact" w:val="259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6409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08FBF6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B6BFB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E4D36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8EE8AE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8136B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1DB27C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51B9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11796A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6BC72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C3EF8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14:paraId="1DBC919E" w14:textId="77777777" w:rsidTr="00AC5AC3">
        <w:trPr>
          <w:trHeight w:hRule="exact" w:val="259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7C3946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AE17F6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D9F09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EEA6F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89409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7F539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B6C24A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48633A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1399C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00903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A944A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14:paraId="05416A9E" w14:textId="77777777" w:rsidTr="00AC5AC3">
        <w:trPr>
          <w:trHeight w:hRule="exact" w:val="24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2B1C0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DF639B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FCFF1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D2B74C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CEC363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2A9291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5AA3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9F6B73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E9FD7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AD53C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751206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14:paraId="790C39BD" w14:textId="77777777" w:rsidTr="00AC5AC3">
        <w:trPr>
          <w:trHeight w:hRule="exact" w:val="24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A3DB6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2409FA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9FB1A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7055B3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9486AC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FF5BBC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6F20A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455D7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1FAF84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9D3C8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7344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RPr="00913CB0" w14:paraId="13C1F758" w14:textId="77777777" w:rsidTr="00AC5AC3">
        <w:trPr>
          <w:trHeight w:hRule="exact" w:val="737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0FF43B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Категоризиран ли е някой от ползвателите като лице с намалена работоспособност от 50 до 100 на сто? /Отбележете с „х”/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195CEB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0E62E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F55FAF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648AA6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27E67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</w:tr>
      <w:tr w:rsidR="00E12777" w:rsidRPr="00913CB0" w14:paraId="657AEA25" w14:textId="77777777" w:rsidTr="00AC5AC3">
        <w:trPr>
          <w:trHeight w:hRule="exact" w:val="703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3AABB6" w14:textId="77777777" w:rsidR="006B7515" w:rsidRDefault="006B7515" w:rsidP="006B7515">
            <w:pPr>
              <w:shd w:val="clear" w:color="auto" w:fill="FFFFFF"/>
              <w:tabs>
                <w:tab w:val="left" w:pos="0"/>
              </w:tabs>
              <w:jc w:val="center"/>
              <w:rPr>
                <w:color w:val="000000"/>
                <w:spacing w:val="-4"/>
                <w:lang w:val="bg-BG"/>
              </w:rPr>
            </w:pPr>
            <w:r w:rsidRPr="00CD54F2">
              <w:rPr>
                <w:color w:val="000000"/>
                <w:spacing w:val="-4"/>
                <w:lang w:val="bg-BG"/>
              </w:rPr>
              <w:t>Решение на ТЕЛК</w:t>
            </w:r>
            <w:r>
              <w:rPr>
                <w:color w:val="000000"/>
                <w:spacing w:val="-4"/>
                <w:lang w:val="bg-BG"/>
              </w:rPr>
              <w:t>/</w:t>
            </w:r>
            <w:r w:rsidRPr="00CD54F2">
              <w:rPr>
                <w:color w:val="000000"/>
                <w:spacing w:val="-4"/>
                <w:lang w:val="bg-BG"/>
              </w:rPr>
              <w:t>ЛКК,  №</w:t>
            </w:r>
            <w:r>
              <w:rPr>
                <w:color w:val="000000"/>
                <w:spacing w:val="-4"/>
                <w:lang w:val="bg-BG"/>
              </w:rPr>
              <w:t xml:space="preserve"> </w:t>
            </w:r>
            <w:r w:rsidRPr="00CD54F2">
              <w:rPr>
                <w:color w:val="000000"/>
                <w:spacing w:val="-4"/>
                <w:lang w:val="bg-BG"/>
              </w:rPr>
              <w:t xml:space="preserve"> и дата</w:t>
            </w:r>
          </w:p>
          <w:p w14:paraId="4CDA1632" w14:textId="77777777" w:rsidR="00E12777" w:rsidRPr="00B32AC8" w:rsidRDefault="006B7515" w:rsidP="006B7515">
            <w:pPr>
              <w:shd w:val="clear" w:color="auto" w:fill="FFFFFF"/>
              <w:tabs>
                <w:tab w:val="left" w:pos="0"/>
              </w:tabs>
              <w:rPr>
                <w:color w:val="000000"/>
                <w:spacing w:val="-3"/>
                <w:lang w:val="bg-BG"/>
              </w:rPr>
            </w:pP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/ копие от Решението се 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прилага само</w:t>
            </w: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,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 в случай че няма данни, налични в общината</w:t>
            </w: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92550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D4D7B8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64701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2C9EFB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DBFCB7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</w:tr>
      <w:tr w:rsidR="00E12777" w:rsidRPr="00913CB0" w14:paraId="034DFB09" w14:textId="77777777" w:rsidTr="00AC5AC3">
        <w:trPr>
          <w:trHeight w:hRule="exact" w:val="703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757C69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Срок на категоризирането</w:t>
            </w:r>
          </w:p>
          <w:p w14:paraId="3132A25C" w14:textId="77777777" w:rsidR="00E12777" w:rsidRPr="006B7515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sz w:val="16"/>
                <w:szCs w:val="16"/>
                <w:lang w:val="bg-BG"/>
              </w:rPr>
            </w:pPr>
            <w:r w:rsidRPr="006B7515">
              <w:rPr>
                <w:i/>
                <w:color w:val="000000"/>
                <w:spacing w:val="-3"/>
                <w:sz w:val="16"/>
                <w:szCs w:val="16"/>
                <w:lang w:val="bg-BG"/>
              </w:rPr>
              <w:t>/месец и година, в които изтича срокът/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B7192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90D93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8D6B0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80E605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051D9D" w14:textId="77777777"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</w:tr>
    </w:tbl>
    <w:p w14:paraId="61A44A6E" w14:textId="77777777" w:rsidR="009F0A2E" w:rsidRDefault="009F0A2E" w:rsidP="002E0DBD">
      <w:pPr>
        <w:jc w:val="center"/>
        <w:rPr>
          <w:ins w:id="1" w:author="Author"/>
          <w:b/>
          <w:lang w:val="bg-BG"/>
        </w:rPr>
        <w:sectPr w:rsidR="009F0A2E" w:rsidSect="0014474C"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/>
          <w:pgMar w:top="284" w:right="569" w:bottom="357" w:left="709" w:header="430" w:footer="448" w:gutter="0"/>
          <w:cols w:space="60"/>
          <w:noEndnote/>
          <w:titlePg/>
          <w:docGrid w:linePitch="272"/>
        </w:sectPr>
      </w:pPr>
    </w:p>
    <w:p w14:paraId="76C846B6" w14:textId="77777777" w:rsidR="002E0DBD" w:rsidRPr="008E27A2" w:rsidRDefault="002E0DBD" w:rsidP="002E0DBD">
      <w:pPr>
        <w:jc w:val="center"/>
        <w:rPr>
          <w:b/>
          <w:lang w:val="bg-BG"/>
        </w:rPr>
      </w:pPr>
      <w:r w:rsidRPr="008E27A2">
        <w:rPr>
          <w:b/>
          <w:lang w:val="bg-BG"/>
        </w:rPr>
        <w:lastRenderedPageBreak/>
        <w:t>ИНФОРМАЦИЯТА СЕ ПОПЪЛВА СЛУЖЕБНО !</w:t>
      </w:r>
    </w:p>
    <w:p w14:paraId="7C4DA269" w14:textId="77777777" w:rsidR="002E0DBD" w:rsidRPr="008E27A2" w:rsidRDefault="002E0DBD" w:rsidP="002E0DBD">
      <w:pPr>
        <w:jc w:val="center"/>
        <w:rPr>
          <w:b/>
          <w:lang w:val="bg-BG"/>
        </w:rPr>
      </w:pPr>
    </w:p>
    <w:tbl>
      <w:tblPr>
        <w:tblpPr w:leftFromText="141" w:rightFromText="141" w:vertAnchor="text" w:horzAnchor="page" w:tblpX="7174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450"/>
        <w:gridCol w:w="493"/>
        <w:gridCol w:w="425"/>
      </w:tblGrid>
      <w:tr w:rsidR="002E0DBD" w:rsidRPr="008E27A2" w14:paraId="73548A7D" w14:textId="77777777" w:rsidTr="008629DA">
        <w:tc>
          <w:tcPr>
            <w:tcW w:w="468" w:type="dxa"/>
          </w:tcPr>
          <w:p w14:paraId="495C7E5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14:paraId="7C68CF76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14:paraId="5BEBD09C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93" w:type="dxa"/>
          </w:tcPr>
          <w:p w14:paraId="00AEDC7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25" w:type="dxa"/>
          </w:tcPr>
          <w:p w14:paraId="4F4DB639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14:paraId="0D51C44A" w14:textId="77777777" w:rsidR="002E0DBD" w:rsidRPr="008E27A2" w:rsidRDefault="002E0DBD" w:rsidP="002E0DBD">
      <w:pPr>
        <w:jc w:val="center"/>
        <w:rPr>
          <w:b/>
          <w:lang w:val="bg-BG"/>
        </w:rPr>
      </w:pP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b/>
          <w:lang w:val="bg-BG"/>
        </w:rPr>
        <w:t xml:space="preserve">ЕККАТЕ </w:t>
      </w:r>
    </w:p>
    <w:p w14:paraId="14E40D7F" w14:textId="77777777" w:rsidR="002E0DBD" w:rsidRPr="008E27A2" w:rsidRDefault="002E0DBD" w:rsidP="002E0DBD">
      <w:pPr>
        <w:rPr>
          <w:b/>
          <w:lang w:val="bg-BG"/>
        </w:rPr>
      </w:pPr>
    </w:p>
    <w:p w14:paraId="0BE686F9" w14:textId="77777777"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</w:p>
    <w:p w14:paraId="25D4BD06" w14:textId="77777777" w:rsidR="002E0DBD" w:rsidRPr="008E27A2" w:rsidRDefault="002E0DBD" w:rsidP="002E0DBD">
      <w:pPr>
        <w:rPr>
          <w:b/>
          <w:lang w:val="bg-BG"/>
        </w:rPr>
      </w:pPr>
    </w:p>
    <w:p w14:paraId="6D645C5A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BFF2AA3" wp14:editId="77136FBA">
                <wp:simplePos x="0" y="0"/>
                <wp:positionH relativeFrom="column">
                  <wp:posOffset>4749800</wp:posOffset>
                </wp:positionH>
                <wp:positionV relativeFrom="paragraph">
                  <wp:posOffset>13970</wp:posOffset>
                </wp:positionV>
                <wp:extent cx="496570" cy="157480"/>
                <wp:effectExtent l="0" t="0" r="0" b="0"/>
                <wp:wrapNone/>
                <wp:docPr id="7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4BF7" id="Rectangle 83" o:spid="_x0000_s1026" style="position:absolute;margin-left:374pt;margin-top:1.1pt;width:39.1pt;height:12.4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FB21B78" wp14:editId="2ED4AFD3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</wp:posOffset>
                </wp:positionV>
                <wp:extent cx="496570" cy="157480"/>
                <wp:effectExtent l="0" t="0" r="0" b="0"/>
                <wp:wrapNone/>
                <wp:docPr id="7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6C575" id="Rectangle 82" o:spid="_x0000_s1026" style="position:absolute;margin-left:113pt;margin-top:1.1pt;width:39.1pt;height:12.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" fillcolor="silver"/>
            </w:pict>
          </mc:Fallback>
        </mc:AlternateContent>
      </w:r>
      <w:proofErr w:type="spellStart"/>
      <w:r w:rsidRPr="008E27A2">
        <w:rPr>
          <w:b/>
          <w:lang w:val="bg-BG"/>
        </w:rPr>
        <w:t>Планоснимачен</w:t>
      </w:r>
      <w:proofErr w:type="spellEnd"/>
      <w:r w:rsidRPr="008E27A2">
        <w:rPr>
          <w:b/>
          <w:lang w:val="bg-BG"/>
        </w:rPr>
        <w:t xml:space="preserve"> </w:t>
      </w:r>
      <w:r w:rsidRPr="009B6735">
        <w:rPr>
          <w:b/>
          <w:lang w:val="ru-RU"/>
        </w:rPr>
        <w:t xml:space="preserve">  </w:t>
      </w:r>
      <w:r w:rsidRPr="008E27A2">
        <w:rPr>
          <w:b/>
          <w:lang w:val="bg-BG"/>
        </w:rPr>
        <w:t xml:space="preserve"> №                         от  кадастрален  план,  одобрен със заповед № </w:t>
      </w:r>
    </w:p>
    <w:p w14:paraId="3E37EC58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069F457" wp14:editId="6BCF7A68">
                <wp:simplePos x="0" y="0"/>
                <wp:positionH relativeFrom="column">
                  <wp:posOffset>4749800</wp:posOffset>
                </wp:positionH>
                <wp:positionV relativeFrom="paragraph">
                  <wp:posOffset>96520</wp:posOffset>
                </wp:positionV>
                <wp:extent cx="496570" cy="157480"/>
                <wp:effectExtent l="0" t="0" r="0" b="0"/>
                <wp:wrapNone/>
                <wp:docPr id="7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CB088" id="Rectangle 84" o:spid="_x0000_s1026" style="position:absolute;margin-left:374pt;margin-top:7.6pt;width:39.1pt;height:12.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</w:t>
      </w:r>
    </w:p>
    <w:p w14:paraId="0272CB5B" w14:textId="77777777"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                  </w:t>
      </w:r>
      <w:r w:rsidRPr="008E27A2">
        <w:rPr>
          <w:b/>
          <w:lang w:val="bg-BG"/>
        </w:rPr>
        <w:tab/>
        <w:t xml:space="preserve">                                                                                                        от                              г.</w:t>
      </w:r>
    </w:p>
    <w:p w14:paraId="08F01E4E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197C897" wp14:editId="06F71669">
                <wp:simplePos x="0" y="0"/>
                <wp:positionH relativeFrom="column">
                  <wp:posOffset>1960880</wp:posOffset>
                </wp:positionH>
                <wp:positionV relativeFrom="paragraph">
                  <wp:posOffset>127635</wp:posOffset>
                </wp:positionV>
                <wp:extent cx="496570" cy="157480"/>
                <wp:effectExtent l="0" t="0" r="0" b="0"/>
                <wp:wrapNone/>
                <wp:docPr id="8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F16CF" id="Rectangle 87" o:spid="_x0000_s1026" style="position:absolute;margin-left:154.4pt;margin-top:10.05pt;width:39.1pt;height:12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0236D8B" wp14:editId="7A2E5E8F">
                <wp:simplePos x="0" y="0"/>
                <wp:positionH relativeFrom="column">
                  <wp:posOffset>932180</wp:posOffset>
                </wp:positionH>
                <wp:positionV relativeFrom="paragraph">
                  <wp:posOffset>127635</wp:posOffset>
                </wp:positionV>
                <wp:extent cx="496570" cy="157480"/>
                <wp:effectExtent l="0" t="0" r="0" b="0"/>
                <wp:wrapNone/>
                <wp:docPr id="8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43252" id="Rectangle 86" o:spid="_x0000_s1026" style="position:absolute;margin-left:73.4pt;margin-top:10.05pt;width:39.1pt;height:12.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" fillcolor="silver"/>
            </w:pict>
          </mc:Fallback>
        </mc:AlternateContent>
      </w:r>
    </w:p>
    <w:p w14:paraId="7EC74B4F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FEE97D2" wp14:editId="5F434780">
                <wp:simplePos x="0" y="0"/>
                <wp:positionH relativeFrom="column">
                  <wp:posOffset>5275580</wp:posOffset>
                </wp:positionH>
                <wp:positionV relativeFrom="paragraph">
                  <wp:posOffset>30480</wp:posOffset>
                </wp:positionV>
                <wp:extent cx="496570" cy="157480"/>
                <wp:effectExtent l="0" t="0" r="0" b="0"/>
                <wp:wrapNone/>
                <wp:docPr id="8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0C343" id="Rectangle 85" o:spid="_x0000_s1026" style="position:absolute;margin-left:415.4pt;margin-top:2.4pt;width:39.1pt;height:12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" fillcolor="silver"/>
            </w:pict>
          </mc:Fallback>
        </mc:AlternateContent>
      </w:r>
      <w:r w:rsidRPr="008E27A2">
        <w:rPr>
          <w:b/>
          <w:lang w:val="bg-BG"/>
        </w:rPr>
        <w:t xml:space="preserve">УПИ /парцел/                     ,    кв.  </w:t>
      </w:r>
      <w:r w:rsidRPr="008E27A2">
        <w:rPr>
          <w:b/>
          <w:lang w:val="bg-BG"/>
        </w:rPr>
        <w:tab/>
        <w:t xml:space="preserve">         по  подробен устройствен план, одобрен през      </w:t>
      </w:r>
    </w:p>
    <w:p w14:paraId="3EA116A4" w14:textId="77777777" w:rsidR="002E0DBD" w:rsidRPr="009B6735" w:rsidRDefault="002E0DBD" w:rsidP="002E0DBD">
      <w:pPr>
        <w:rPr>
          <w:b/>
          <w:lang w:val="ru-RU"/>
        </w:rPr>
      </w:pPr>
    </w:p>
    <w:p w14:paraId="44EE735C" w14:textId="77777777"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Предназначение на поземления имот според ПУП </w:t>
      </w:r>
    </w:p>
    <w:p w14:paraId="0ACC6BD7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31AEF23" wp14:editId="2B54F24D">
                <wp:simplePos x="0" y="0"/>
                <wp:positionH relativeFrom="column">
                  <wp:posOffset>4246880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43D1C" id="Rectangle 144" o:spid="_x0000_s1026" style="position:absolute;margin-left:334.4pt;margin-top:10.4pt;width:16.3pt;height:12.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4E02C9E" wp14:editId="571C8F86">
                <wp:simplePos x="0" y="0"/>
                <wp:positionH relativeFrom="column">
                  <wp:posOffset>1960880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4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61D02" id="Rectangle 143" o:spid="_x0000_s1026" style="position:absolute;margin-left:154.4pt;margin-top:10.4pt;width:16.3pt;height:12.4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DBAF7B2" wp14:editId="08BD56B6">
                <wp:simplePos x="0" y="0"/>
                <wp:positionH relativeFrom="column">
                  <wp:posOffset>17780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B5DFC" id="Rectangle 142" o:spid="_x0000_s1026" style="position:absolute;margin-left:1.4pt;margin-top:10.4pt;width:16.3pt;height:12.4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" fillcolor="silver"/>
            </w:pict>
          </mc:Fallback>
        </mc:AlternateContent>
      </w:r>
    </w:p>
    <w:p w14:paraId="5F51BB4B" w14:textId="77777777"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         за жилищно застрояване                за нежилищно застрояване                       за смесено застрояване </w:t>
      </w:r>
    </w:p>
    <w:p w14:paraId="5D8B222F" w14:textId="77777777" w:rsidR="002E0DBD" w:rsidRPr="008E27A2" w:rsidRDefault="002E0DBD" w:rsidP="002E0DBD">
      <w:pPr>
        <w:rPr>
          <w:b/>
          <w:lang w:val="bg-BG"/>
        </w:rPr>
      </w:pPr>
    </w:p>
    <w:p w14:paraId="3DAB3B2B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2B43F15" wp14:editId="37E506F5">
                <wp:simplePos x="0" y="0"/>
                <wp:positionH relativeFrom="column">
                  <wp:posOffset>17780</wp:posOffset>
                </wp:positionH>
                <wp:positionV relativeFrom="paragraph">
                  <wp:posOffset>36830</wp:posOffset>
                </wp:positionV>
                <wp:extent cx="207010" cy="157480"/>
                <wp:effectExtent l="0" t="0" r="0" b="0"/>
                <wp:wrapNone/>
                <wp:docPr id="8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BF8E7" id="Rectangle 145" o:spid="_x0000_s1026" style="position:absolute;margin-left:1.4pt;margin-top:2.9pt;width:16.3pt;height:12.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друго предназначение </w:t>
      </w:r>
      <w:r w:rsidRPr="000E58A6">
        <w:rPr>
          <w:i/>
          <w:lang w:val="bg-BG"/>
        </w:rPr>
        <w:t>/посочва се/</w:t>
      </w:r>
      <w:r w:rsidRPr="008E27A2">
        <w:rPr>
          <w:b/>
          <w:lang w:val="bg-BG"/>
        </w:rPr>
        <w:t xml:space="preserve"> ……………………….</w:t>
      </w:r>
      <w:r w:rsidRPr="008E27A2">
        <w:rPr>
          <w:b/>
          <w:lang w:val="bg-BG"/>
        </w:rPr>
        <w:tab/>
      </w:r>
    </w:p>
    <w:p w14:paraId="6D09AF25" w14:textId="77777777" w:rsidR="002E0DBD" w:rsidRPr="008E27A2" w:rsidRDefault="002E0DBD" w:rsidP="002E0DBD">
      <w:pPr>
        <w:rPr>
          <w:b/>
          <w:lang w:val="bg-BG"/>
        </w:rPr>
      </w:pPr>
    </w:p>
    <w:p w14:paraId="27910612" w14:textId="77777777"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Идентификатор на поземления имот  /</w:t>
      </w:r>
      <w:r w:rsidRPr="008E27A2">
        <w:rPr>
          <w:lang w:val="bg-BG"/>
        </w:rPr>
        <w:t>по кадастрална карта</w:t>
      </w:r>
      <w:r w:rsidRPr="008E27A2">
        <w:rPr>
          <w:b/>
          <w:lang w:val="bg-BG"/>
        </w:rPr>
        <w:t>/…………………………</w:t>
      </w:r>
    </w:p>
    <w:p w14:paraId="01A29C1C" w14:textId="77777777"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848C848" wp14:editId="4B3865D8">
                <wp:simplePos x="0" y="0"/>
                <wp:positionH relativeFrom="column">
                  <wp:posOffset>4818380</wp:posOffset>
                </wp:positionH>
                <wp:positionV relativeFrom="paragraph">
                  <wp:posOffset>24130</wp:posOffset>
                </wp:positionV>
                <wp:extent cx="496570" cy="157480"/>
                <wp:effectExtent l="0" t="0" r="0" b="0"/>
                <wp:wrapNone/>
                <wp:docPr id="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B73F9" id="Rectangle 88" o:spid="_x0000_s1026" style="position:absolute;margin-left:379.4pt;margin-top:1.9pt;width:39.1pt;height:12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                                                                                                                  други данни            </w:t>
      </w:r>
    </w:p>
    <w:p w14:paraId="564BA128" w14:textId="77777777" w:rsidR="002E0DBD" w:rsidRPr="009B6735" w:rsidRDefault="002E0DBD" w:rsidP="002E0DBD">
      <w:pPr>
        <w:jc w:val="both"/>
        <w:rPr>
          <w:b/>
          <w:lang w:val="ru-RU"/>
        </w:rPr>
      </w:pPr>
    </w:p>
    <w:p w14:paraId="2E726435" w14:textId="77777777"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 xml:space="preserve">1. Характеристики на населеното място </w:t>
      </w:r>
    </w:p>
    <w:p w14:paraId="757B210A" w14:textId="77777777"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800"/>
        <w:gridCol w:w="450"/>
        <w:gridCol w:w="450"/>
        <w:gridCol w:w="450"/>
        <w:gridCol w:w="450"/>
        <w:gridCol w:w="540"/>
        <w:gridCol w:w="540"/>
        <w:gridCol w:w="630"/>
        <w:gridCol w:w="720"/>
        <w:gridCol w:w="810"/>
      </w:tblGrid>
      <w:tr w:rsidR="002E0DBD" w:rsidRPr="008E27A2" w14:paraId="666AE496" w14:textId="77777777" w:rsidTr="008629DA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FAF6A0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а/ Категория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836FE0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867BC57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0</w:t>
            </w:r>
          </w:p>
        </w:tc>
        <w:tc>
          <w:tcPr>
            <w:tcW w:w="450" w:type="dxa"/>
          </w:tcPr>
          <w:p w14:paraId="6EB138E2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</w:t>
            </w:r>
          </w:p>
        </w:tc>
        <w:tc>
          <w:tcPr>
            <w:tcW w:w="450" w:type="dxa"/>
          </w:tcPr>
          <w:p w14:paraId="1FE029CB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</w:t>
            </w:r>
          </w:p>
        </w:tc>
        <w:tc>
          <w:tcPr>
            <w:tcW w:w="450" w:type="dxa"/>
          </w:tcPr>
          <w:p w14:paraId="75B0159A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ІІІ</w:t>
            </w:r>
          </w:p>
        </w:tc>
        <w:tc>
          <w:tcPr>
            <w:tcW w:w="540" w:type="dxa"/>
          </w:tcPr>
          <w:p w14:paraId="7F39B25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ІV</w:t>
            </w:r>
          </w:p>
        </w:tc>
        <w:tc>
          <w:tcPr>
            <w:tcW w:w="540" w:type="dxa"/>
          </w:tcPr>
          <w:p w14:paraId="637CE969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</w:t>
            </w:r>
          </w:p>
        </w:tc>
        <w:tc>
          <w:tcPr>
            <w:tcW w:w="630" w:type="dxa"/>
          </w:tcPr>
          <w:p w14:paraId="4A134792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</w:t>
            </w:r>
          </w:p>
        </w:tc>
        <w:tc>
          <w:tcPr>
            <w:tcW w:w="720" w:type="dxa"/>
          </w:tcPr>
          <w:p w14:paraId="60AD917E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VІІ</w:t>
            </w:r>
          </w:p>
        </w:tc>
        <w:tc>
          <w:tcPr>
            <w:tcW w:w="810" w:type="dxa"/>
          </w:tcPr>
          <w:p w14:paraId="7DB3665C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VІІІ</w:t>
            </w:r>
          </w:p>
        </w:tc>
      </w:tr>
      <w:tr w:rsidR="002E0DBD" w:rsidRPr="008E27A2" w14:paraId="20B494EE" w14:textId="77777777" w:rsidTr="008629DA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2DD0306D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DE8896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22AA4CE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14:paraId="7901432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14:paraId="407A4AF2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14:paraId="2E99F1AB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14:paraId="62D8F919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14:paraId="38D914F7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14:paraId="7B061C3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720" w:type="dxa"/>
          </w:tcPr>
          <w:p w14:paraId="347698E5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810" w:type="dxa"/>
          </w:tcPr>
          <w:p w14:paraId="44D4545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14:paraId="4AC22396" w14:textId="77777777" w:rsidR="002E0DBD" w:rsidRPr="008E27A2" w:rsidRDefault="002E0DBD" w:rsidP="002E0DBD">
      <w:pPr>
        <w:jc w:val="both"/>
        <w:rPr>
          <w:b/>
          <w:lang w:val="bg-BG"/>
        </w:rPr>
      </w:pPr>
    </w:p>
    <w:p w14:paraId="14DC0304" w14:textId="77777777"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1170"/>
        <w:gridCol w:w="1260"/>
        <w:gridCol w:w="360"/>
        <w:gridCol w:w="990"/>
        <w:gridCol w:w="540"/>
      </w:tblGrid>
      <w:tr w:rsidR="002E0DBD" w:rsidRPr="008E27A2" w14:paraId="367CAC1E" w14:textId="77777777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576C7BE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б/ Национален курорт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DA49B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4C15C2" w14:textId="77777777" w:rsidR="002E0DBD" w:rsidRPr="008E27A2" w:rsidRDefault="002E0DBD" w:rsidP="008629DA">
            <w:pPr>
              <w:pStyle w:val="Heading1"/>
              <w:jc w:val="left"/>
              <w:rPr>
                <w:rFonts w:ascii="Times New Roman" w:hAnsi="Times New Roman"/>
                <w:sz w:val="20"/>
              </w:rPr>
            </w:pPr>
            <w:r w:rsidRPr="008E27A2">
              <w:rPr>
                <w:rFonts w:ascii="Times New Roman" w:hAnsi="Times New Roman"/>
                <w:sz w:val="20"/>
              </w:rPr>
              <w:t xml:space="preserve">                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DEB6035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9D6BBF4" w14:textId="77777777" w:rsidR="002E0DBD" w:rsidRPr="008E27A2" w:rsidRDefault="002E0DBD" w:rsidP="008629DA">
            <w:pPr>
              <w:pStyle w:val="Heading1"/>
              <w:rPr>
                <w:rFonts w:ascii="Times New Roman" w:hAnsi="Times New Roman"/>
                <w:sz w:val="20"/>
              </w:rPr>
            </w:pPr>
            <w:r w:rsidRPr="008E27A2">
              <w:rPr>
                <w:rFonts w:ascii="Times New Roman" w:hAnsi="Times New Roman"/>
                <w:sz w:val="20"/>
              </w:rPr>
              <w:t xml:space="preserve">          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DF54C4B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14:paraId="19BCD65D" w14:textId="77777777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67E3D0B0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в/ Местен курорт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C9EF51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EEC82C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D822057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41F9A12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B66970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14:paraId="38DF4249" w14:textId="77777777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C787A0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г/ Вилна зона до 10 км от морската брегова ивица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EF8E35" w14:textId="77777777" w:rsidR="002E0DBD" w:rsidRPr="009B6735" w:rsidRDefault="002E0DBD" w:rsidP="008629DA">
            <w:pPr>
              <w:jc w:val="both"/>
              <w:rPr>
                <w:b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2F4B5D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626B0CE5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DA8C6D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E4A0644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14:paraId="67FEAD5A" w14:textId="77777777" w:rsidR="002E0DBD" w:rsidRPr="008E27A2" w:rsidRDefault="002E0DBD" w:rsidP="002E0DBD">
      <w:pPr>
        <w:jc w:val="both"/>
        <w:rPr>
          <w:b/>
          <w:lang w:val="bg-BG"/>
        </w:rPr>
      </w:pPr>
    </w:p>
    <w:p w14:paraId="304D56CC" w14:textId="77777777"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2. Имотът 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270"/>
        <w:gridCol w:w="450"/>
        <w:gridCol w:w="180"/>
        <w:gridCol w:w="90"/>
        <w:gridCol w:w="180"/>
        <w:gridCol w:w="90"/>
        <w:gridCol w:w="270"/>
        <w:gridCol w:w="270"/>
        <w:gridCol w:w="270"/>
      </w:tblGrid>
      <w:tr w:rsidR="002E0DBD" w:rsidRPr="008E27A2" w14:paraId="69CCB83D" w14:textId="77777777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207A8AD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 xml:space="preserve">а/ до 1 км от </w:t>
            </w:r>
            <w:proofErr w:type="spellStart"/>
            <w:r w:rsidRPr="008E27A2">
              <w:rPr>
                <w:lang w:val="bg-BG"/>
              </w:rPr>
              <w:t>републ</w:t>
            </w:r>
            <w:proofErr w:type="spellEnd"/>
            <w:r w:rsidRPr="008E27A2">
              <w:rPr>
                <w:lang w:val="bg-BG"/>
              </w:rPr>
              <w:t>.</w:t>
            </w:r>
            <w:r w:rsidR="006F2AA1" w:rsidRPr="009B6735">
              <w:rPr>
                <w:lang w:val="ru-RU"/>
              </w:rPr>
              <w:t xml:space="preserve"> </w:t>
            </w:r>
            <w:r w:rsidRPr="008E27A2">
              <w:rPr>
                <w:lang w:val="bg-BG"/>
              </w:rPr>
              <w:t xml:space="preserve">пътна мрежа, </w:t>
            </w:r>
            <w:proofErr w:type="spellStart"/>
            <w:r w:rsidRPr="008E27A2">
              <w:rPr>
                <w:lang w:val="bg-BG"/>
              </w:rPr>
              <w:t>ж.п.гара</w:t>
            </w:r>
            <w:proofErr w:type="spellEnd"/>
            <w:r w:rsidRPr="008E27A2">
              <w:rPr>
                <w:lang w:val="bg-BG"/>
              </w:rPr>
              <w:t>, въздушни или морски пътища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ADEC326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15B86" w14:textId="77777777" w:rsidR="002E0DBD" w:rsidRPr="008E27A2" w:rsidRDefault="002E0DBD" w:rsidP="008629DA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 w:rsidRPr="008E27A2">
              <w:rPr>
                <w:rFonts w:ascii="Times New Roman" w:hAnsi="Times New Roman"/>
                <w:b w:val="0"/>
                <w:sz w:val="20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11E6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885E4" w14:textId="77777777" w:rsidR="002E0DBD" w:rsidRPr="008E27A2" w:rsidRDefault="002E0DBD" w:rsidP="008629DA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 w:rsidRPr="008E27A2">
              <w:rPr>
                <w:rFonts w:ascii="Times New Roman" w:hAnsi="Times New Roman"/>
                <w:b w:val="0"/>
                <w:sz w:val="20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14:paraId="66A52D6E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14:paraId="6583BAE6" w14:textId="77777777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DC4EFD9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б/ попада в особена производствена /</w:t>
            </w:r>
            <w:proofErr w:type="spellStart"/>
            <w:r w:rsidRPr="008E27A2">
              <w:rPr>
                <w:lang w:val="bg-BG"/>
              </w:rPr>
              <w:t>пром</w:t>
            </w:r>
            <w:proofErr w:type="spellEnd"/>
            <w:r w:rsidRPr="008E27A2">
              <w:rPr>
                <w:lang w:val="bg-BG"/>
              </w:rPr>
              <w:t>. или селскостопанска/ зона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32430E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3473B" w14:textId="77777777"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5F6E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9ACE5" w14:textId="77777777"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8DEF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14:paraId="5CFA4412" w14:textId="77777777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09A608C9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ABCAD4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10F9D" w14:textId="77777777" w:rsidR="002E0DBD" w:rsidRPr="008E27A2" w:rsidRDefault="002E0DBD" w:rsidP="008629DA">
            <w:pPr>
              <w:jc w:val="center"/>
              <w:rPr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0E9C1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E4645C" w14:textId="77777777"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AEFB1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913CB0" w14:paraId="4529E423" w14:textId="77777777" w:rsidTr="008629DA">
        <w:tc>
          <w:tcPr>
            <w:tcW w:w="7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2609A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b/>
                <w:lang w:val="bg-BG"/>
              </w:rPr>
              <w:t xml:space="preserve">3. Населеното място е </w:t>
            </w:r>
            <w:r w:rsidRPr="008E27A2">
              <w:rPr>
                <w:lang w:val="bg-BG"/>
              </w:rPr>
              <w:t>от ІV,V,VІ, VІІ и VІІІ категория и е на разстояние до: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0A34D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59305" w14:textId="77777777"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F5FCAF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EBA590" w14:textId="77777777"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3B2C93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14:paraId="0234C1FE" w14:textId="77777777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7321D94B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а/ 20 км от населено място от 0 или І категория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9A167E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DD08A" w14:textId="77777777"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162635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4A48F" w14:textId="77777777"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76E9CB9A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14:paraId="427450B9" w14:textId="77777777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3D02E83E" w14:textId="77777777" w:rsidR="002E0DBD" w:rsidRPr="008E27A2" w:rsidRDefault="002E0DBD" w:rsidP="006F2AA1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б/ 15 км от населено място от ІІ категория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946A7E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637B1" w14:textId="77777777"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536BEC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6028C7" w14:textId="77777777"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350957A6" w14:textId="77777777"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</w:tbl>
    <w:p w14:paraId="0349A5BF" w14:textId="77777777" w:rsidR="002E0DBD" w:rsidRPr="008E27A2" w:rsidRDefault="002E0DBD" w:rsidP="002E0DBD">
      <w:pPr>
        <w:jc w:val="both"/>
        <w:rPr>
          <w:b/>
          <w:lang w:val="bg-BG"/>
        </w:rPr>
      </w:pPr>
    </w:p>
    <w:p w14:paraId="3B685060" w14:textId="77777777"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4. Разположение спрямо строителните граници на населеното място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450"/>
        <w:gridCol w:w="630"/>
        <w:gridCol w:w="630"/>
        <w:gridCol w:w="540"/>
        <w:gridCol w:w="1530"/>
        <w:gridCol w:w="934"/>
        <w:gridCol w:w="236"/>
        <w:gridCol w:w="90"/>
        <w:gridCol w:w="180"/>
        <w:gridCol w:w="684"/>
        <w:gridCol w:w="306"/>
        <w:gridCol w:w="1890"/>
      </w:tblGrid>
      <w:tr w:rsidR="002E0DBD" w:rsidRPr="008E27A2" w14:paraId="42F08B71" w14:textId="77777777" w:rsidTr="008629DA">
        <w:tc>
          <w:tcPr>
            <w:tcW w:w="2718" w:type="dxa"/>
            <w:gridSpan w:val="5"/>
            <w:tcBorders>
              <w:right w:val="nil"/>
            </w:tcBorders>
          </w:tcPr>
          <w:p w14:paraId="2BE0515D" w14:textId="77777777"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Зона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E2923" w14:textId="77777777"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D0113" w14:textId="77777777"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В строителни граници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F1C2E" w14:textId="77777777" w:rsidR="002E0DBD" w:rsidRPr="008E27A2" w:rsidRDefault="002E0DBD" w:rsidP="008629DA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8E27A2">
              <w:rPr>
                <w:rFonts w:ascii="Times New Roman" w:hAnsi="Times New Roman"/>
                <w:sz w:val="22"/>
                <w:szCs w:val="22"/>
              </w:rPr>
              <w:t>Вилна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8E83A" w14:textId="77777777" w:rsidR="002E0DBD" w:rsidRPr="008E27A2" w:rsidRDefault="002E0DBD" w:rsidP="008629DA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1D8E7" w14:textId="77777777" w:rsidR="002E0DBD" w:rsidRPr="008E27A2" w:rsidRDefault="002E0DBD" w:rsidP="008629DA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AFBF9" w14:textId="77777777" w:rsidR="002E0DBD" w:rsidRPr="008E27A2" w:rsidRDefault="002E0DBD" w:rsidP="008629DA">
            <w:pPr>
              <w:jc w:val="center"/>
              <w:rPr>
                <w:b/>
                <w:sz w:val="22"/>
                <w:szCs w:val="22"/>
                <w:lang w:val="bg-BG"/>
              </w:rPr>
            </w:pPr>
            <w:r w:rsidRPr="008E27A2">
              <w:rPr>
                <w:b/>
                <w:sz w:val="22"/>
                <w:szCs w:val="22"/>
                <w:lang w:val="bg-BG"/>
              </w:rPr>
              <w:t>Зона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314212" w14:textId="77777777" w:rsidR="002E0DBD" w:rsidRPr="008E27A2" w:rsidRDefault="002E0DBD" w:rsidP="008629DA">
            <w:pPr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05C07260" w14:textId="77777777"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Извън строителни граници</w:t>
            </w:r>
          </w:p>
        </w:tc>
      </w:tr>
      <w:tr w:rsidR="002E0DBD" w:rsidRPr="008E27A2" w14:paraId="18A31592" w14:textId="77777777" w:rsidTr="008629DA">
        <w:tc>
          <w:tcPr>
            <w:tcW w:w="468" w:type="dxa"/>
          </w:tcPr>
          <w:p w14:paraId="21223B3B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</w:t>
            </w:r>
          </w:p>
        </w:tc>
        <w:tc>
          <w:tcPr>
            <w:tcW w:w="540" w:type="dxa"/>
          </w:tcPr>
          <w:p w14:paraId="3946FD5B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</w:t>
            </w:r>
          </w:p>
        </w:tc>
        <w:tc>
          <w:tcPr>
            <w:tcW w:w="450" w:type="dxa"/>
          </w:tcPr>
          <w:p w14:paraId="73726B5D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ІІІ</w:t>
            </w:r>
          </w:p>
        </w:tc>
        <w:tc>
          <w:tcPr>
            <w:tcW w:w="630" w:type="dxa"/>
          </w:tcPr>
          <w:p w14:paraId="078DD0CA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ІV</w:t>
            </w:r>
          </w:p>
        </w:tc>
        <w:tc>
          <w:tcPr>
            <w:tcW w:w="630" w:type="dxa"/>
          </w:tcPr>
          <w:p w14:paraId="668F8E8D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</w:t>
            </w:r>
          </w:p>
        </w:tc>
        <w:tc>
          <w:tcPr>
            <w:tcW w:w="2070" w:type="dxa"/>
            <w:gridSpan w:val="2"/>
            <w:tcBorders>
              <w:top w:val="nil"/>
            </w:tcBorders>
          </w:tcPr>
          <w:p w14:paraId="2C5CA7C4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</w:tcPr>
          <w:p w14:paraId="799CDD4C" w14:textId="77777777"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 кат.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11E2974F" w14:textId="77777777"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 кат.</w:t>
            </w:r>
          </w:p>
        </w:tc>
        <w:tc>
          <w:tcPr>
            <w:tcW w:w="1890" w:type="dxa"/>
          </w:tcPr>
          <w:p w14:paraId="3CD37E5A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14:paraId="7BD4F40C" w14:textId="77777777" w:rsidTr="008629DA">
        <w:tc>
          <w:tcPr>
            <w:tcW w:w="468" w:type="dxa"/>
          </w:tcPr>
          <w:p w14:paraId="437F317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14:paraId="0199A19D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14:paraId="7DD9AF6A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14:paraId="232B7C3B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14:paraId="5649B913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070" w:type="dxa"/>
            <w:gridSpan w:val="2"/>
          </w:tcPr>
          <w:p w14:paraId="654DFF5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gridSpan w:val="3"/>
          </w:tcPr>
          <w:p w14:paraId="7C49ACF4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170" w:type="dxa"/>
            <w:gridSpan w:val="3"/>
          </w:tcPr>
          <w:p w14:paraId="317D129D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890" w:type="dxa"/>
          </w:tcPr>
          <w:p w14:paraId="263FE22F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14:paraId="33A35B6F" w14:textId="77777777" w:rsidR="002E0DBD" w:rsidRPr="008E27A2" w:rsidRDefault="002E0DBD" w:rsidP="002E0DBD">
      <w:pPr>
        <w:jc w:val="both"/>
        <w:rPr>
          <w:b/>
          <w:lang w:val="bg-BG"/>
        </w:rPr>
      </w:pPr>
    </w:p>
    <w:p w14:paraId="1CF77A88" w14:textId="77777777" w:rsidR="002E0DBD" w:rsidRPr="008E27A2" w:rsidRDefault="002E0DBD" w:rsidP="002E0DBD">
      <w:pPr>
        <w:jc w:val="both"/>
        <w:rPr>
          <w:b/>
          <w:lang w:val="en-US"/>
        </w:rPr>
      </w:pPr>
      <w:r w:rsidRPr="008E27A2">
        <w:rPr>
          <w:b/>
          <w:lang w:val="bg-BG"/>
        </w:rPr>
        <w:t>Земята е:</w:t>
      </w:r>
    </w:p>
    <w:p w14:paraId="5D2478A3" w14:textId="77777777"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 xml:space="preserve"> </w:t>
      </w:r>
    </w:p>
    <w:tbl>
      <w:tblPr>
        <w:tblW w:w="9517" w:type="dxa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"/>
        <w:gridCol w:w="620"/>
        <w:gridCol w:w="957"/>
        <w:gridCol w:w="602"/>
        <w:gridCol w:w="957"/>
        <w:gridCol w:w="602"/>
        <w:gridCol w:w="1141"/>
        <w:gridCol w:w="560"/>
        <w:gridCol w:w="952"/>
        <w:gridCol w:w="607"/>
        <w:gridCol w:w="949"/>
        <w:gridCol w:w="611"/>
      </w:tblGrid>
      <w:tr w:rsidR="002E0DBD" w:rsidRPr="008E27A2" w14:paraId="1CF29104" w14:textId="77777777" w:rsidTr="008629DA">
        <w:trPr>
          <w:trHeight w:val="103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4FF1F" w14:textId="77777777"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УПИ /парцел/ в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C3669" w14:textId="77777777"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00E13" w14:textId="77777777" w:rsidR="002E0DBD" w:rsidRPr="008E27A2" w:rsidRDefault="002E0DBD" w:rsidP="006F2AA1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УПИ извън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989DA8" w14:textId="77777777"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51D0F" w14:textId="77777777"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друг терен  в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898FF" w14:textId="77777777"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25297" w14:textId="77777777" w:rsidR="002E0DBD" w:rsidRPr="008E27A2" w:rsidRDefault="002E0DBD" w:rsidP="008629DA">
            <w:pPr>
              <w:jc w:val="right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земеделска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75088" w14:textId="77777777"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95DE7" w14:textId="77777777"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горска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4415C" w14:textId="77777777"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C231D" w14:textId="77777777"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друга</w:t>
            </w:r>
          </w:p>
        </w:tc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FBEE52" w14:textId="77777777"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</w:tr>
    </w:tbl>
    <w:p w14:paraId="20B1F609" w14:textId="77777777" w:rsidR="002E0DBD" w:rsidRPr="008E27A2" w:rsidRDefault="002E0DBD" w:rsidP="002E0DBD">
      <w:pPr>
        <w:jc w:val="both"/>
        <w:rPr>
          <w:b/>
          <w:lang w:val="bg-BG"/>
        </w:rPr>
      </w:pPr>
    </w:p>
    <w:p w14:paraId="663877DB" w14:textId="77777777"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Земята попада в устройствена зона, съгласно ЗРП:</w:t>
      </w:r>
    </w:p>
    <w:p w14:paraId="1F5AFC6E" w14:textId="77777777"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450"/>
        <w:gridCol w:w="2455"/>
        <w:gridCol w:w="567"/>
        <w:gridCol w:w="2552"/>
        <w:gridCol w:w="567"/>
      </w:tblGrid>
      <w:tr w:rsidR="002E0DBD" w:rsidRPr="008E27A2" w14:paraId="162DBB00" w14:textId="77777777" w:rsidTr="008629DA">
        <w:tc>
          <w:tcPr>
            <w:tcW w:w="2448" w:type="dxa"/>
          </w:tcPr>
          <w:p w14:paraId="0092C2B5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централна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5CD1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14:paraId="6EA98734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производствена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D3F4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14:paraId="4C343C30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селскостопанска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E3B8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14:paraId="67059509" w14:textId="77777777" w:rsidTr="008629DA">
        <w:tc>
          <w:tcPr>
            <w:tcW w:w="2448" w:type="dxa"/>
          </w:tcPr>
          <w:p w14:paraId="736BA878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жилищна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9A6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14:paraId="7D524810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друга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87F2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14:paraId="14A32BC1" w14:textId="77777777"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няма обособена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409C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14:paraId="5C33577B" w14:textId="77777777"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874"/>
      </w:tblGrid>
      <w:tr w:rsidR="002E0DBD" w:rsidRPr="008E27A2" w14:paraId="7461D945" w14:textId="77777777" w:rsidTr="008629DA">
        <w:tc>
          <w:tcPr>
            <w:tcW w:w="2448" w:type="dxa"/>
          </w:tcPr>
          <w:p w14:paraId="38AFE206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 xml:space="preserve">Длъжностно лице – име </w:t>
            </w:r>
          </w:p>
        </w:tc>
        <w:tc>
          <w:tcPr>
            <w:tcW w:w="6874" w:type="dxa"/>
          </w:tcPr>
          <w:p w14:paraId="4E7EDFF0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14:paraId="065EC5EF" w14:textId="77777777" w:rsidTr="008629DA">
        <w:tc>
          <w:tcPr>
            <w:tcW w:w="2448" w:type="dxa"/>
          </w:tcPr>
          <w:p w14:paraId="68D91929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Дата и подпис</w:t>
            </w:r>
          </w:p>
        </w:tc>
        <w:tc>
          <w:tcPr>
            <w:tcW w:w="6874" w:type="dxa"/>
          </w:tcPr>
          <w:p w14:paraId="6BA725B7" w14:textId="77777777"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14:paraId="7CDC1D64" w14:textId="77777777" w:rsidR="0056751B" w:rsidRDefault="0056751B" w:rsidP="00E12777">
      <w:pPr>
        <w:rPr>
          <w:sz w:val="22"/>
          <w:szCs w:val="22"/>
          <w:lang w:val="bg-BG"/>
        </w:rPr>
      </w:pPr>
    </w:p>
    <w:p w14:paraId="23606EAE" w14:textId="77777777" w:rsidR="002E0DBD" w:rsidRPr="002E0DBD" w:rsidRDefault="00E12777" w:rsidP="00E12777">
      <w:pPr>
        <w:rPr>
          <w:sz w:val="22"/>
          <w:szCs w:val="22"/>
          <w:lang w:val="bg-BG"/>
        </w:rPr>
        <w:sectPr w:rsidR="002E0DBD" w:rsidRPr="002E0DBD" w:rsidSect="0014474C">
          <w:footerReference w:type="first" r:id="rId16"/>
          <w:pgSz w:w="11909" w:h="16834"/>
          <w:pgMar w:top="284" w:right="569" w:bottom="357" w:left="709" w:header="430" w:footer="448" w:gutter="0"/>
          <w:cols w:space="60"/>
          <w:noEndnote/>
          <w:titlePg/>
          <w:docGrid w:linePitch="272"/>
        </w:sectPr>
      </w:pPr>
      <w:r w:rsidRPr="003C6F2F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DA7FAB1" wp14:editId="40492F5E">
                <wp:simplePos x="0" y="0"/>
                <wp:positionH relativeFrom="column">
                  <wp:posOffset>6075680</wp:posOffset>
                </wp:positionH>
                <wp:positionV relativeFrom="paragraph">
                  <wp:posOffset>9759315</wp:posOffset>
                </wp:positionV>
                <wp:extent cx="207010" cy="157480"/>
                <wp:effectExtent l="0" t="0" r="0" b="0"/>
                <wp:wrapNone/>
                <wp:docPr id="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86234" id="Rectangle 90" o:spid="_x0000_s1026" style="position:absolute;margin-left:478.4pt;margin-top:768.45pt;width:16.3pt;height:12.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"/>
            </w:pict>
          </mc:Fallback>
        </mc:AlternateContent>
      </w:r>
    </w:p>
    <w:p w14:paraId="4582CBAC" w14:textId="77777777" w:rsidR="00C21AD0" w:rsidRDefault="00C21AD0" w:rsidP="007035E4">
      <w:pPr>
        <w:shd w:val="clear" w:color="auto" w:fill="FFFFFF"/>
        <w:spacing w:before="80" w:after="80"/>
        <w:rPr>
          <w:b/>
          <w:color w:val="000000"/>
          <w:spacing w:val="3"/>
          <w:lang w:val="bg-BG"/>
        </w:rPr>
      </w:pPr>
    </w:p>
    <w:p w14:paraId="45CC63BE" w14:textId="77777777" w:rsidR="007F25F5" w:rsidRPr="00B72800" w:rsidRDefault="007F25F5" w:rsidP="00B72800">
      <w:pPr>
        <w:ind w:left="12960" w:right="-283" w:firstLine="720"/>
        <w:jc w:val="both"/>
        <w:rPr>
          <w:b/>
          <w:lang w:val="bg-BG"/>
        </w:rPr>
      </w:pPr>
      <w:r w:rsidRPr="00B72800">
        <w:rPr>
          <w:b/>
          <w:lang w:val="bg-BG"/>
        </w:rPr>
        <w:t xml:space="preserve">ЧАСТ ІІІ </w:t>
      </w:r>
    </w:p>
    <w:p w14:paraId="4D1B5D32" w14:textId="77777777" w:rsidR="00B72800" w:rsidRDefault="007F25F5" w:rsidP="00C06FAD">
      <w:pPr>
        <w:ind w:right="-283"/>
        <w:jc w:val="center"/>
        <w:rPr>
          <w:b/>
          <w:sz w:val="26"/>
          <w:szCs w:val="26"/>
          <w:lang w:val="bg-BG"/>
        </w:rPr>
      </w:pPr>
      <w:r w:rsidRPr="00D53D2D">
        <w:rPr>
          <w:b/>
          <w:sz w:val="26"/>
          <w:szCs w:val="26"/>
          <w:lang w:val="bg-BG"/>
        </w:rPr>
        <w:t>По</w:t>
      </w:r>
      <w:r w:rsidRPr="003035A1">
        <w:rPr>
          <w:b/>
          <w:sz w:val="26"/>
          <w:szCs w:val="26"/>
          <w:lang w:val="bg-BG"/>
        </w:rPr>
        <w:t>пълва</w:t>
      </w:r>
      <w:r w:rsidRPr="00376FC2">
        <w:rPr>
          <w:b/>
          <w:sz w:val="26"/>
          <w:szCs w:val="26"/>
          <w:lang w:val="bg-BG"/>
        </w:rPr>
        <w:t xml:space="preserve"> се само от </w:t>
      </w:r>
      <w:r>
        <w:rPr>
          <w:b/>
          <w:sz w:val="26"/>
          <w:szCs w:val="26"/>
          <w:lang w:val="bg-BG"/>
        </w:rPr>
        <w:t xml:space="preserve">данъчнозадължени лица - </w:t>
      </w:r>
      <w:r w:rsidRPr="00376FC2">
        <w:rPr>
          <w:b/>
          <w:sz w:val="26"/>
          <w:szCs w:val="26"/>
          <w:lang w:val="bg-BG"/>
        </w:rPr>
        <w:t xml:space="preserve">предприятия! </w:t>
      </w:r>
      <w:r>
        <w:rPr>
          <w:b/>
          <w:sz w:val="26"/>
          <w:szCs w:val="26"/>
          <w:lang w:val="bg-BG"/>
        </w:rPr>
        <w:t>Подава се само за нежилищни имоти на предприятия!</w:t>
      </w:r>
    </w:p>
    <w:p w14:paraId="2DD31398" w14:textId="77777777" w:rsidR="007F25F5" w:rsidRPr="00B72800" w:rsidRDefault="00655C77" w:rsidP="00B72800">
      <w:pPr>
        <w:ind w:left="142" w:right="-283" w:firstLine="578"/>
        <w:jc w:val="both"/>
        <w:rPr>
          <w:b/>
          <w:lang w:val="bg-BG"/>
        </w:rPr>
      </w:pPr>
      <w:r>
        <w:rPr>
          <w:b/>
          <w:lang w:val="bg-BG"/>
        </w:rPr>
        <w:t>Д</w:t>
      </w:r>
      <w:r w:rsidR="007F25F5" w:rsidRPr="00B72800">
        <w:rPr>
          <w:b/>
          <w:lang w:val="bg-BG"/>
        </w:rPr>
        <w:t>анъчната основа за облагане с данък на нежилищните имоти на предприятия е по-високата между отчетната стойност и данъчната оценка на имота, определена по норми съгласно Приложение № 2 към ЗМДТ. Поради тази причина за придобитите или с учредено право на ползване нежилищни имоти на предприятия е необходимо попълването на двете части на таблица 3 от настоящата декларация. Декларацията се подава в двумесечен срок от придобиването /учредяването на право на ползване /концесия върху нежилищен имот на предприятие или от настъпване на промени в декларирани обстоятелства за нежилищен имот.</w:t>
      </w:r>
      <w:r w:rsidR="007F25F5" w:rsidRPr="00B72800">
        <w:rPr>
          <w:b/>
          <w:lang w:val="bg-BG"/>
        </w:rPr>
        <w:tab/>
        <w:t xml:space="preserve"> </w:t>
      </w:r>
    </w:p>
    <w:p w14:paraId="15A36C30" w14:textId="77777777" w:rsidR="007F25F5" w:rsidRDefault="007F25F5" w:rsidP="00B72800">
      <w:pPr>
        <w:ind w:left="142" w:right="-283" w:firstLine="578"/>
        <w:jc w:val="both"/>
        <w:rPr>
          <w:b/>
          <w:lang w:val="bg-BG"/>
        </w:rPr>
      </w:pPr>
      <w:r w:rsidRPr="00B72800">
        <w:rPr>
          <w:b/>
          <w:lang w:val="bg-BG"/>
        </w:rPr>
        <w:t>Моля, обърнете внимание на следното</w:t>
      </w:r>
      <w:r>
        <w:rPr>
          <w:b/>
          <w:lang w:val="bg-BG"/>
        </w:rPr>
        <w:t>:</w:t>
      </w:r>
    </w:p>
    <w:p w14:paraId="397A293B" w14:textId="77777777" w:rsidR="007F25F5" w:rsidRPr="006F6EDF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 w:rsidRPr="006F6EDF">
        <w:rPr>
          <w:szCs w:val="24"/>
          <w:lang w:val="bg-BG"/>
        </w:rPr>
        <w:t xml:space="preserve">1. Обектите се </w:t>
      </w:r>
      <w:r w:rsidR="007F25F5">
        <w:rPr>
          <w:szCs w:val="24"/>
          <w:lang w:val="bg-BG"/>
        </w:rPr>
        <w:t xml:space="preserve">вписват </w:t>
      </w:r>
      <w:r w:rsidR="007F25F5" w:rsidRPr="006F6EDF">
        <w:rPr>
          <w:szCs w:val="24"/>
          <w:lang w:val="bg-BG"/>
        </w:rPr>
        <w:t xml:space="preserve">в същия ред и вид, както в колона 1 </w:t>
      </w:r>
      <w:r w:rsidR="007F25F5">
        <w:rPr>
          <w:szCs w:val="24"/>
          <w:lang w:val="bg-BG"/>
        </w:rPr>
        <w:t xml:space="preserve">и 2 </w:t>
      </w:r>
      <w:r w:rsidR="007F25F5" w:rsidRPr="006F6EDF">
        <w:rPr>
          <w:szCs w:val="24"/>
          <w:lang w:val="bg-BG"/>
        </w:rPr>
        <w:t>на таблица 3</w:t>
      </w:r>
      <w:r w:rsidR="007F25F5">
        <w:rPr>
          <w:szCs w:val="24"/>
          <w:lang w:val="bg-BG"/>
        </w:rPr>
        <w:t xml:space="preserve"> /част ІІ /</w:t>
      </w:r>
      <w:r w:rsidR="007F25F5" w:rsidRPr="006F6EDF">
        <w:rPr>
          <w:szCs w:val="24"/>
          <w:lang w:val="bg-BG"/>
        </w:rPr>
        <w:t>.</w:t>
      </w:r>
      <w:r w:rsidR="007F25F5">
        <w:rPr>
          <w:szCs w:val="24"/>
          <w:lang w:val="bg-BG"/>
        </w:rPr>
        <w:t xml:space="preserve"> Ако са подадени повече от една част ІІ от декларацията, се вписват последователно обектите от част ІІ 1, след това от част ІІ 2 и т.н. </w:t>
      </w:r>
    </w:p>
    <w:p w14:paraId="1E8C9454" w14:textId="77777777" w:rsidR="007F25F5" w:rsidRPr="000806B4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>
        <w:rPr>
          <w:szCs w:val="24"/>
          <w:lang w:val="bg-BG"/>
        </w:rPr>
        <w:t>2.</w:t>
      </w:r>
      <w:r w:rsidR="007F25F5" w:rsidRPr="000806B4">
        <w:rPr>
          <w:szCs w:val="24"/>
          <w:lang w:val="bg-BG"/>
        </w:rPr>
        <w:t xml:space="preserve"> При придобиване на нови обекти във вече деклариран имот, в декларацията се посочват само новопридобитите обекти. </w:t>
      </w:r>
    </w:p>
    <w:p w14:paraId="12231078" w14:textId="77777777" w:rsidR="007F25F5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>
        <w:rPr>
          <w:szCs w:val="24"/>
          <w:lang w:val="bg-BG"/>
        </w:rPr>
        <w:t>3</w:t>
      </w:r>
      <w:r w:rsidR="007F25F5" w:rsidRPr="000806B4">
        <w:rPr>
          <w:szCs w:val="24"/>
          <w:lang w:val="bg-BG"/>
        </w:rPr>
        <w:t>.</w:t>
      </w:r>
      <w:r w:rsidR="007F25F5">
        <w:rPr>
          <w:szCs w:val="24"/>
          <w:lang w:val="bg-BG"/>
        </w:rPr>
        <w:t xml:space="preserve"> </w:t>
      </w:r>
      <w:r w:rsidR="007F25F5" w:rsidRPr="000806B4">
        <w:rPr>
          <w:szCs w:val="24"/>
          <w:lang w:val="bg-BG"/>
        </w:rPr>
        <w:t xml:space="preserve">При промяна на декларирано обстоятелство се посочват всички декларирани обекти от този имот, не само тези, спрямо които е настъпила промяната в обстоятелство. </w:t>
      </w:r>
    </w:p>
    <w:p w14:paraId="663B76AD" w14:textId="77777777" w:rsidR="007F25F5" w:rsidRPr="000806B4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>
        <w:rPr>
          <w:szCs w:val="24"/>
          <w:lang w:val="bg-BG"/>
        </w:rPr>
        <w:t>4. Основанията за освобождаване от данък на нежилищни имоти на предприятия се отбелязват в таблицата по-долу.</w:t>
      </w:r>
    </w:p>
    <w:p w14:paraId="1244B5B3" w14:textId="77777777" w:rsidR="007F25F5" w:rsidRDefault="00B72800" w:rsidP="00CF5414">
      <w:pPr>
        <w:pStyle w:val="Header"/>
        <w:tabs>
          <w:tab w:val="clear" w:pos="4536"/>
          <w:tab w:val="left" w:pos="709"/>
          <w:tab w:val="center" w:pos="1418"/>
        </w:tabs>
        <w:ind w:left="142" w:right="-283" w:firstLine="578"/>
        <w:jc w:val="both"/>
        <w:rPr>
          <w:szCs w:val="24"/>
          <w:lang w:val="ru-RU"/>
        </w:rPr>
      </w:pPr>
      <w:r>
        <w:rPr>
          <w:szCs w:val="24"/>
          <w:lang w:val="bg-BG"/>
        </w:rPr>
        <w:tab/>
      </w:r>
      <w:r w:rsidR="00CF5414">
        <w:rPr>
          <w:szCs w:val="24"/>
          <w:lang w:val="bg-BG"/>
        </w:rPr>
        <w:tab/>
      </w:r>
      <w:r w:rsidR="007F25F5">
        <w:rPr>
          <w:szCs w:val="24"/>
          <w:lang w:val="bg-BG"/>
        </w:rPr>
        <w:t>5.</w:t>
      </w:r>
      <w:r w:rsidR="007F25F5" w:rsidRPr="000806B4">
        <w:rPr>
          <w:szCs w:val="24"/>
          <w:lang w:val="bg-BG"/>
        </w:rPr>
        <w:t xml:space="preserve"> З</w:t>
      </w:r>
      <w:r w:rsidR="007F25F5" w:rsidRPr="000806B4">
        <w:rPr>
          <w:szCs w:val="24"/>
          <w:lang w:val="ru-RU"/>
        </w:rPr>
        <w:t>емята и сградите се записват на отделни редове, частите от сгради, за които се дължи данък или са освободени от данък, също се записват на отделни редове като отделни обекти.</w:t>
      </w:r>
    </w:p>
    <w:p w14:paraId="70FB4840" w14:textId="77777777" w:rsidR="007F25F5" w:rsidRDefault="007F25F5" w:rsidP="00B72800">
      <w:pPr>
        <w:pStyle w:val="BodyText"/>
        <w:spacing w:before="80" w:after="80" w:line="240" w:lineRule="auto"/>
        <w:ind w:left="142" w:right="-284" w:firstLine="578"/>
        <w:rPr>
          <w:sz w:val="26"/>
        </w:rPr>
      </w:pPr>
      <w:r>
        <w:rPr>
          <w:sz w:val="26"/>
        </w:rPr>
        <w:t>Декларирам следните обстоятелства относно описания/</w:t>
      </w:r>
      <w:proofErr w:type="spellStart"/>
      <w:r>
        <w:rPr>
          <w:sz w:val="26"/>
        </w:rPr>
        <w:t>ите</w:t>
      </w:r>
      <w:proofErr w:type="spellEnd"/>
      <w:r>
        <w:rPr>
          <w:sz w:val="26"/>
        </w:rPr>
        <w:t xml:space="preserve"> в част І и част ІІ  имот/и : </w:t>
      </w:r>
    </w:p>
    <w:p w14:paraId="730FB03D" w14:textId="77777777" w:rsidR="007F25F5" w:rsidRDefault="007F25F5" w:rsidP="00B72800">
      <w:pPr>
        <w:pStyle w:val="BodyText"/>
        <w:spacing w:before="80" w:after="80" w:line="240" w:lineRule="auto"/>
        <w:ind w:left="142" w:right="-284" w:firstLine="578"/>
        <w:rPr>
          <w:b w:val="0"/>
          <w:sz w:val="22"/>
          <w:szCs w:val="22"/>
          <w:lang w:val="en-US"/>
        </w:rPr>
      </w:pPr>
      <w:r w:rsidRPr="00B72800">
        <w:rPr>
          <w:sz w:val="20"/>
        </w:rPr>
        <w:t>ТАБЛИЦА 3</w:t>
      </w:r>
      <w:r>
        <w:rPr>
          <w:b w:val="0"/>
          <w:sz w:val="22"/>
          <w:szCs w:val="22"/>
        </w:rPr>
        <w:t xml:space="preserve"> /продължение/  </w:t>
      </w:r>
    </w:p>
    <w:tbl>
      <w:tblPr>
        <w:tblW w:w="1470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1559"/>
        <w:gridCol w:w="2768"/>
        <w:gridCol w:w="2127"/>
        <w:gridCol w:w="2126"/>
        <w:gridCol w:w="1910"/>
        <w:gridCol w:w="2626"/>
      </w:tblGrid>
      <w:tr w:rsidR="007F25F5" w14:paraId="187A8AB8" w14:textId="77777777" w:rsidTr="003C6F2F">
        <w:trPr>
          <w:trHeight w:val="1032"/>
        </w:trPr>
        <w:tc>
          <w:tcPr>
            <w:tcW w:w="1588" w:type="dxa"/>
            <w:tcBorders>
              <w:bottom w:val="nil"/>
            </w:tcBorders>
            <w:vAlign w:val="center"/>
          </w:tcPr>
          <w:p w14:paraId="3BE91111" w14:textId="77777777" w:rsidR="007F25F5" w:rsidRDefault="007F25F5" w:rsidP="003C6F2F">
            <w:pPr>
              <w:pStyle w:val="BodyText"/>
              <w:spacing w:line="240" w:lineRule="auto"/>
              <w:ind w:right="34"/>
              <w:jc w:val="center"/>
              <w:rPr>
                <w:sz w:val="22"/>
              </w:rPr>
            </w:pPr>
            <w:r>
              <w:rPr>
                <w:sz w:val="22"/>
              </w:rPr>
              <w:t>Част ІІ или</w:t>
            </w:r>
          </w:p>
          <w:p w14:paraId="77408B38" w14:textId="77777777" w:rsidR="007F25F5" w:rsidRDefault="007F25F5" w:rsidP="003C6F2F">
            <w:pPr>
              <w:pStyle w:val="BodyText"/>
              <w:spacing w:line="240" w:lineRule="auto"/>
              <w:ind w:right="34"/>
              <w:jc w:val="center"/>
              <w:rPr>
                <w:sz w:val="22"/>
              </w:rPr>
            </w:pPr>
            <w:r>
              <w:rPr>
                <w:sz w:val="22"/>
              </w:rPr>
              <w:t>част І и</w:t>
            </w:r>
          </w:p>
          <w:p w14:paraId="0229DF94" w14:textId="77777777" w:rsidR="007F25F5" w:rsidRDefault="007F25F5" w:rsidP="003C6F2F">
            <w:pPr>
              <w:pStyle w:val="BodyText"/>
              <w:spacing w:line="240" w:lineRule="auto"/>
              <w:ind w:right="34"/>
              <w:jc w:val="center"/>
              <w:rPr>
                <w:sz w:val="22"/>
              </w:rPr>
            </w:pPr>
            <w:r>
              <w:rPr>
                <w:sz w:val="22"/>
              </w:rPr>
              <w:t>№ на част ІІ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1B72EA8A" w14:textId="77777777" w:rsidR="007F25F5" w:rsidRDefault="007F25F5" w:rsidP="003C6F2F">
            <w:pPr>
              <w:pStyle w:val="BodyText"/>
              <w:spacing w:line="240" w:lineRule="auto"/>
              <w:ind w:right="5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  <w:r w:rsidR="009E3715">
              <w:rPr>
                <w:sz w:val="22"/>
              </w:rPr>
              <w:t xml:space="preserve"> </w:t>
            </w:r>
            <w:r>
              <w:rPr>
                <w:sz w:val="22"/>
              </w:rPr>
              <w:t>на обекта от част ІІ или част І</w:t>
            </w:r>
          </w:p>
        </w:tc>
        <w:tc>
          <w:tcPr>
            <w:tcW w:w="2768" w:type="dxa"/>
            <w:tcBorders>
              <w:bottom w:val="nil"/>
            </w:tcBorders>
            <w:vAlign w:val="center"/>
          </w:tcPr>
          <w:p w14:paraId="229C6556" w14:textId="77777777" w:rsidR="007F25F5" w:rsidRPr="005B114B" w:rsidRDefault="007F25F5" w:rsidP="003C6F2F">
            <w:pPr>
              <w:jc w:val="center"/>
              <w:rPr>
                <w:b/>
                <w:lang w:val="bg-BG"/>
              </w:rPr>
            </w:pPr>
            <w:r w:rsidRPr="000450AD">
              <w:rPr>
                <w:b/>
                <w:sz w:val="22"/>
                <w:szCs w:val="22"/>
                <w:lang w:val="bg-BG"/>
              </w:rPr>
              <w:t>Вид</w:t>
            </w:r>
            <w:r w:rsidR="00E26ABF" w:rsidRPr="000450AD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0450AD">
              <w:rPr>
                <w:b/>
                <w:sz w:val="22"/>
                <w:szCs w:val="22"/>
                <w:lang w:val="bg-BG"/>
              </w:rPr>
              <w:t>на</w:t>
            </w:r>
            <w:r w:rsidR="0041109D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0450AD">
              <w:rPr>
                <w:b/>
                <w:sz w:val="22"/>
                <w:szCs w:val="22"/>
                <w:lang w:val="bg-BG"/>
              </w:rPr>
              <w:t>обекта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64E85D5F" w14:textId="77777777" w:rsidR="007F25F5" w:rsidRPr="000E58A6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 w:rsidRPr="000E58A6">
              <w:rPr>
                <w:b/>
                <w:sz w:val="22"/>
                <w:lang w:val="bg-BG"/>
              </w:rPr>
              <w:t>Вид на собствеността</w:t>
            </w:r>
          </w:p>
          <w:p w14:paraId="4152EA24" w14:textId="77777777" w:rsidR="007F25F5" w:rsidRDefault="007F25F5" w:rsidP="003C6F2F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/частна, общинска,</w:t>
            </w:r>
          </w:p>
          <w:p w14:paraId="24ED3EBF" w14:textId="77777777" w:rsidR="007F25F5" w:rsidRDefault="009E3715" w:rsidP="003C6F2F">
            <w:pPr>
              <w:pStyle w:val="BodyText"/>
              <w:spacing w:line="240" w:lineRule="auto"/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Д</w:t>
            </w:r>
            <w:r w:rsidR="007F25F5">
              <w:rPr>
                <w:sz w:val="22"/>
              </w:rPr>
              <w:t>ърж</w:t>
            </w:r>
            <w:r>
              <w:rPr>
                <w:sz w:val="22"/>
              </w:rPr>
              <w:t>авна/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3C8CECCB" w14:textId="77777777" w:rsidR="007F25F5" w:rsidRDefault="007F25F5" w:rsidP="003C6F2F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Предназначение</w:t>
            </w:r>
          </w:p>
        </w:tc>
        <w:tc>
          <w:tcPr>
            <w:tcW w:w="1910" w:type="dxa"/>
            <w:tcBorders>
              <w:bottom w:val="nil"/>
            </w:tcBorders>
            <w:vAlign w:val="center"/>
          </w:tcPr>
          <w:p w14:paraId="0565058F" w14:textId="77777777" w:rsidR="007F25F5" w:rsidRDefault="007F25F5" w:rsidP="003C6F2F">
            <w:pPr>
              <w:jc w:val="center"/>
              <w:rPr>
                <w:sz w:val="22"/>
                <w:lang w:val="bg-BG"/>
              </w:rPr>
            </w:pPr>
          </w:p>
          <w:p w14:paraId="0F930250" w14:textId="77777777" w:rsidR="007F25F5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Основание за освоб</w:t>
            </w:r>
            <w:r w:rsidR="009E3715">
              <w:rPr>
                <w:b/>
                <w:sz w:val="22"/>
                <w:lang w:val="bg-BG"/>
              </w:rPr>
              <w:t xml:space="preserve">ождаване </w:t>
            </w:r>
          </w:p>
          <w:p w14:paraId="15CC75DB" w14:textId="77777777" w:rsidR="007F25F5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от данък</w:t>
            </w:r>
          </w:p>
        </w:tc>
        <w:tc>
          <w:tcPr>
            <w:tcW w:w="2626" w:type="dxa"/>
            <w:vAlign w:val="center"/>
          </w:tcPr>
          <w:p w14:paraId="5FD20E46" w14:textId="77777777" w:rsidR="007F25F5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Отчетна стойност</w:t>
            </w:r>
          </w:p>
        </w:tc>
      </w:tr>
      <w:tr w:rsidR="007F25F5" w14:paraId="5DD57B5D" w14:textId="77777777" w:rsidTr="003C6F2F">
        <w:trPr>
          <w:trHeight w:val="253"/>
        </w:trPr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86EEA" w14:textId="77777777"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3D815" w14:textId="77777777"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565A2" w14:textId="77777777"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E70B" w14:textId="77777777"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4801D" w14:textId="77777777"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3C0B0" w14:textId="77777777" w:rsidR="007F25F5" w:rsidRDefault="007F25F5" w:rsidP="00373C31">
            <w:pPr>
              <w:ind w:right="-283"/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6</w:t>
            </w:r>
          </w:p>
        </w:tc>
        <w:tc>
          <w:tcPr>
            <w:tcW w:w="2626" w:type="dxa"/>
            <w:vAlign w:val="center"/>
          </w:tcPr>
          <w:p w14:paraId="0E43E5D9" w14:textId="77777777" w:rsidR="007F25F5" w:rsidRDefault="007F25F5" w:rsidP="00373C31">
            <w:pPr>
              <w:ind w:right="-283"/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7</w:t>
            </w:r>
          </w:p>
        </w:tc>
      </w:tr>
      <w:tr w:rsidR="007F25F5" w14:paraId="44E2C1E8" w14:textId="77777777" w:rsidTr="003C6F2F">
        <w:tc>
          <w:tcPr>
            <w:tcW w:w="1588" w:type="dxa"/>
            <w:tcBorders>
              <w:top w:val="nil"/>
            </w:tcBorders>
            <w:vAlign w:val="center"/>
          </w:tcPr>
          <w:p w14:paraId="61EA8E34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7E5E3E8C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tcBorders>
              <w:top w:val="nil"/>
            </w:tcBorders>
            <w:vAlign w:val="center"/>
          </w:tcPr>
          <w:p w14:paraId="00928304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tcBorders>
              <w:top w:val="nil"/>
            </w:tcBorders>
            <w:vAlign w:val="center"/>
          </w:tcPr>
          <w:p w14:paraId="0FB8D133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tcBorders>
              <w:top w:val="nil"/>
            </w:tcBorders>
            <w:vAlign w:val="center"/>
          </w:tcPr>
          <w:p w14:paraId="403E5377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tcBorders>
              <w:top w:val="nil"/>
            </w:tcBorders>
            <w:vAlign w:val="center"/>
          </w:tcPr>
          <w:p w14:paraId="3214DB94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653888BE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3A3E2269" w14:textId="77777777" w:rsidTr="003C6F2F">
        <w:tc>
          <w:tcPr>
            <w:tcW w:w="1588" w:type="dxa"/>
            <w:vAlign w:val="center"/>
          </w:tcPr>
          <w:p w14:paraId="4A35B5CD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098C4F1F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66C3FCF9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7CCDCD0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93FD0CE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003A665A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5B75334E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50D4F371" w14:textId="77777777" w:rsidTr="003C6F2F">
        <w:tc>
          <w:tcPr>
            <w:tcW w:w="1588" w:type="dxa"/>
            <w:vAlign w:val="center"/>
          </w:tcPr>
          <w:p w14:paraId="7CBAEDA8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2A3C4C3B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66453332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7C9F51C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69CCF4E2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76DB6767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5A1ACA6F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3C53373D" w14:textId="77777777" w:rsidTr="003C6F2F">
        <w:tc>
          <w:tcPr>
            <w:tcW w:w="1588" w:type="dxa"/>
            <w:vAlign w:val="center"/>
          </w:tcPr>
          <w:p w14:paraId="148C1E34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E6F76CC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752D5C01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82F81C8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0192B365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73F8E615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2E9F9CE8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2F4B54DE" w14:textId="77777777" w:rsidTr="003C6F2F">
        <w:tc>
          <w:tcPr>
            <w:tcW w:w="1588" w:type="dxa"/>
            <w:vAlign w:val="center"/>
          </w:tcPr>
          <w:p w14:paraId="5F7AF986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0BC365C5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6223F31B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8324A06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C4E7B48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49DC4E59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23B69A54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252DD6B2" w14:textId="77777777" w:rsidTr="003C6F2F">
        <w:tc>
          <w:tcPr>
            <w:tcW w:w="1588" w:type="dxa"/>
            <w:vAlign w:val="center"/>
          </w:tcPr>
          <w:p w14:paraId="7803A602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F048101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2AD5DAF5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93DA971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D9A35FB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2015C789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7E94953A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2F6BCC68" w14:textId="77777777" w:rsidTr="003C6F2F">
        <w:tc>
          <w:tcPr>
            <w:tcW w:w="1588" w:type="dxa"/>
            <w:vAlign w:val="center"/>
          </w:tcPr>
          <w:p w14:paraId="6A92319E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05867B21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132E56B7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3C16705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D9A2207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7D184014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265F41CB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0CCF209B" w14:textId="77777777" w:rsidTr="003C6F2F">
        <w:tc>
          <w:tcPr>
            <w:tcW w:w="1588" w:type="dxa"/>
            <w:vAlign w:val="center"/>
          </w:tcPr>
          <w:p w14:paraId="558D8C72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251C303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05B31C84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3599FF0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60598590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6565DB2C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0F961C7A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5D91175D" w14:textId="77777777" w:rsidTr="003C6F2F">
        <w:tc>
          <w:tcPr>
            <w:tcW w:w="1588" w:type="dxa"/>
            <w:vAlign w:val="center"/>
          </w:tcPr>
          <w:p w14:paraId="01229B33" w14:textId="77777777" w:rsidR="007F25F5" w:rsidRPr="00C97AE4" w:rsidRDefault="00C97AE4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7A8B28B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0DD64F20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1A62852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0E65C1FF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70D01A97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7A991394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58DE9AD8" w14:textId="77777777" w:rsidTr="003C6F2F">
        <w:tc>
          <w:tcPr>
            <w:tcW w:w="1588" w:type="dxa"/>
            <w:vAlign w:val="center"/>
          </w:tcPr>
          <w:p w14:paraId="223A3BB4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2F1137F7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14:paraId="429CD4D3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59D712E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540BB2F9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14:paraId="5FDDDC50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14:paraId="5D59CB71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14:paraId="13863B7B" w14:textId="77777777" w:rsidTr="003C6F2F">
        <w:trPr>
          <w:trHeight w:val="90"/>
        </w:trPr>
        <w:tc>
          <w:tcPr>
            <w:tcW w:w="1588" w:type="dxa"/>
            <w:shd w:val="pct10" w:color="auto" w:fill="auto"/>
            <w:vAlign w:val="center"/>
          </w:tcPr>
          <w:p w14:paraId="6EE746C7" w14:textId="77777777" w:rsidR="007F25F5" w:rsidRPr="001161C6" w:rsidRDefault="007F25F5" w:rsidP="00373C31">
            <w:pPr>
              <w:pStyle w:val="BodyText"/>
              <w:spacing w:line="240" w:lineRule="auto"/>
              <w:ind w:right="-283"/>
              <w:rPr>
                <w:sz w:val="18"/>
              </w:rPr>
            </w:pPr>
            <w:r>
              <w:rPr>
                <w:sz w:val="18"/>
              </w:rPr>
              <w:t>ОБЩО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3993393A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2768" w:type="dxa"/>
            <w:shd w:val="pct10" w:color="auto" w:fill="auto"/>
            <w:vAlign w:val="center"/>
          </w:tcPr>
          <w:p w14:paraId="60074680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2127" w:type="dxa"/>
            <w:shd w:val="pct10" w:color="auto" w:fill="auto"/>
            <w:vAlign w:val="center"/>
          </w:tcPr>
          <w:p w14:paraId="122893F0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39C02632" w14:textId="77777777"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1910" w:type="dxa"/>
            <w:shd w:val="pct10" w:color="auto" w:fill="auto"/>
            <w:vAlign w:val="center"/>
          </w:tcPr>
          <w:p w14:paraId="1B8614FF" w14:textId="77777777"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2626" w:type="dxa"/>
            <w:vAlign w:val="center"/>
          </w:tcPr>
          <w:p w14:paraId="01E04365" w14:textId="77777777" w:rsidR="007F25F5" w:rsidRPr="000F56B8" w:rsidRDefault="007F25F5" w:rsidP="00373C31">
            <w:pPr>
              <w:pStyle w:val="BodyText"/>
              <w:tabs>
                <w:tab w:val="left" w:pos="252"/>
              </w:tabs>
              <w:spacing w:line="240" w:lineRule="auto"/>
              <w:ind w:left="-108" w:right="-283"/>
              <w:rPr>
                <w:b w:val="0"/>
                <w:sz w:val="22"/>
                <w:lang w:val="en-US"/>
              </w:rPr>
            </w:pPr>
          </w:p>
        </w:tc>
      </w:tr>
    </w:tbl>
    <w:p w14:paraId="1FA4A399" w14:textId="77777777" w:rsidR="007F25F5" w:rsidRDefault="007F25F5" w:rsidP="009E3715">
      <w:pPr>
        <w:pStyle w:val="BodyText"/>
        <w:ind w:right="-283" w:firstLine="360"/>
        <w:rPr>
          <w:sz w:val="22"/>
        </w:rPr>
      </w:pPr>
      <w:r>
        <w:rPr>
          <w:sz w:val="22"/>
        </w:rPr>
        <w:lastRenderedPageBreak/>
        <w:t>З</w:t>
      </w:r>
      <w:r w:rsidR="009E3715">
        <w:rPr>
          <w:sz w:val="22"/>
        </w:rPr>
        <w:t>АБЕЛЕЖКИ</w:t>
      </w:r>
      <w:r>
        <w:rPr>
          <w:sz w:val="22"/>
        </w:rPr>
        <w:t xml:space="preserve">: </w:t>
      </w:r>
    </w:p>
    <w:p w14:paraId="0A24DAC2" w14:textId="77777777" w:rsidR="007F25F5" w:rsidRPr="009E3715" w:rsidRDefault="007F25F5" w:rsidP="00B601F1">
      <w:pPr>
        <w:pStyle w:val="BodyText"/>
        <w:numPr>
          <w:ilvl w:val="0"/>
          <w:numId w:val="42"/>
        </w:numPr>
        <w:spacing w:line="240" w:lineRule="exact"/>
        <w:ind w:right="-73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В колона 1 се записва в коя част от декларацията е описан обекта /част ІІ или част І/ и номера на част ІІ /напр. част ІІ 1, част ІІ 2 или част І/, ако са подадени повече от една част ІІ, а в колона 2 - поредният номер на обекта от съответната част ІІ или част І</w:t>
      </w:r>
    </w:p>
    <w:p w14:paraId="42E90477" w14:textId="77777777" w:rsidR="007F25F5" w:rsidRPr="009E3715" w:rsidRDefault="007F25F5" w:rsidP="00B601F1">
      <w:pPr>
        <w:pStyle w:val="BodyText"/>
        <w:numPr>
          <w:ilvl w:val="0"/>
          <w:numId w:val="42"/>
        </w:numPr>
        <w:spacing w:line="240" w:lineRule="exact"/>
        <w:ind w:right="-73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В колона 6 се записва номера на основанието за освобождаване от данък, съгласно т. 1 /напр. 1.9/.</w:t>
      </w:r>
    </w:p>
    <w:p w14:paraId="005D27B8" w14:textId="77777777" w:rsidR="007F25F5" w:rsidRPr="009E3715" w:rsidRDefault="007F25F5" w:rsidP="00B601F1">
      <w:pPr>
        <w:numPr>
          <w:ilvl w:val="0"/>
          <w:numId w:val="42"/>
        </w:numPr>
        <w:spacing w:line="240" w:lineRule="exact"/>
        <w:ind w:right="-73"/>
        <w:jc w:val="both"/>
        <w:rPr>
          <w:sz w:val="22"/>
          <w:szCs w:val="22"/>
          <w:lang w:val="bg-BG"/>
        </w:rPr>
      </w:pPr>
      <w:r w:rsidRPr="009E3715">
        <w:rPr>
          <w:sz w:val="22"/>
          <w:szCs w:val="22"/>
          <w:lang w:val="bg-BG"/>
        </w:rPr>
        <w:t>Поземлените имоти, държавна или общинска собственост, за които данъчнозадължени лица са собствениците на сгради, построени върху тях, също се вписват в тази част на декларацията, като колона 7 не се попълва.</w:t>
      </w:r>
    </w:p>
    <w:p w14:paraId="10C97332" w14:textId="77777777" w:rsidR="007F25F5" w:rsidRPr="009E3715" w:rsidRDefault="007F25F5" w:rsidP="00B601F1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 За обекта/</w:t>
      </w:r>
      <w:proofErr w:type="spellStart"/>
      <w:r w:rsidRPr="009E3715">
        <w:rPr>
          <w:b w:val="0"/>
          <w:sz w:val="22"/>
          <w:szCs w:val="22"/>
        </w:rPr>
        <w:t>ите</w:t>
      </w:r>
      <w:proofErr w:type="spellEnd"/>
      <w:r w:rsidRPr="009E3715">
        <w:rPr>
          <w:b w:val="0"/>
          <w:sz w:val="22"/>
          <w:szCs w:val="22"/>
        </w:rPr>
        <w:t xml:space="preserve"> от горната таблица, са налице следните основания за освобождаване от данък:</w:t>
      </w:r>
    </w:p>
    <w:p w14:paraId="1B55053B" w14:textId="77777777" w:rsidR="007F25F5" w:rsidRPr="009E3715" w:rsidRDefault="007F25F5" w:rsidP="009B7C06">
      <w:pPr>
        <w:spacing w:line="240" w:lineRule="atLeast"/>
        <w:ind w:right="-73" w:firstLine="360"/>
        <w:jc w:val="both"/>
        <w:rPr>
          <w:sz w:val="22"/>
          <w:szCs w:val="22"/>
          <w:lang w:val="bg-BG"/>
        </w:rPr>
      </w:pPr>
      <w:r w:rsidRPr="009E3715">
        <w:rPr>
          <w:sz w:val="22"/>
          <w:szCs w:val="22"/>
          <w:lang w:val="bg-BG"/>
        </w:rPr>
        <w:t xml:space="preserve">1.1. имотът е публична общинска собственост, който не се използва със стопанска цел, </w:t>
      </w:r>
      <w:r w:rsidR="00B601F1" w:rsidRPr="009E3715">
        <w:rPr>
          <w:sz w:val="22"/>
          <w:szCs w:val="22"/>
          <w:lang w:val="bg-BG"/>
        </w:rPr>
        <w:t>несвързана с пряката му дейност;</w:t>
      </w:r>
    </w:p>
    <w:p w14:paraId="27B675E4" w14:textId="77777777" w:rsidR="007F25F5" w:rsidRPr="009E3715" w:rsidRDefault="007F25F5" w:rsidP="00B601F1">
      <w:pPr>
        <w:pStyle w:val="BodyText"/>
        <w:tabs>
          <w:tab w:val="left" w:pos="3119"/>
        </w:tabs>
        <w:spacing w:line="240" w:lineRule="atLeast"/>
        <w:ind w:left="360" w:right="-73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1.2. имотът е публична държавна собственост, който не се използва със стопанска цел, несвързана с пряката му дейност и не е предоставен за ползване на лице, което не е освободено от данък</w:t>
      </w:r>
      <w:r w:rsidR="00B601F1" w:rsidRPr="009E3715">
        <w:rPr>
          <w:b w:val="0"/>
          <w:sz w:val="22"/>
          <w:szCs w:val="22"/>
        </w:rPr>
        <w:t>;</w:t>
      </w:r>
    </w:p>
    <w:p w14:paraId="1DD5867E" w14:textId="77777777" w:rsidR="007F25F5" w:rsidRPr="009E3715" w:rsidRDefault="007F25F5" w:rsidP="00B601F1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1.3. представлява сграда, собственост на чужда държава и се използва от дипломатическо</w:t>
      </w:r>
      <w:r w:rsidR="00B601F1" w:rsidRPr="009E3715">
        <w:rPr>
          <w:b w:val="0"/>
          <w:sz w:val="22"/>
          <w:szCs w:val="22"/>
        </w:rPr>
        <w:t xml:space="preserve"> или консулско представителство;</w:t>
      </w:r>
    </w:p>
    <w:p w14:paraId="2395615F" w14:textId="77777777" w:rsidR="007F25F5" w:rsidRPr="009E3715" w:rsidRDefault="007F25F5" w:rsidP="00B601F1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1.4. представлява имот, използван непосредствено за експлоатационни нужди на обществения транспорт</w:t>
      </w:r>
      <w:r w:rsidR="00E024C9" w:rsidRPr="009E3715">
        <w:rPr>
          <w:b w:val="0"/>
          <w:sz w:val="22"/>
          <w:szCs w:val="22"/>
        </w:rPr>
        <w:t>;</w:t>
      </w:r>
    </w:p>
    <w:p w14:paraId="34C54BEF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1.5. представлява парк, спортно игрище, площадка или друг подобен имот за обществени нужди</w:t>
      </w:r>
      <w:r w:rsidR="00E024C9" w:rsidRPr="009E3715">
        <w:rPr>
          <w:b w:val="0"/>
          <w:sz w:val="22"/>
          <w:szCs w:val="22"/>
        </w:rPr>
        <w:t>;</w:t>
      </w:r>
    </w:p>
    <w:p w14:paraId="0FFEE22C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1.6. представлява сграда, използвана от висше училище или академия за учебен процес и научна дейност и не се използва със стопанска цел, несвързана с пряката му дейност</w:t>
      </w:r>
      <w:r w:rsidR="00E024C9" w:rsidRPr="009E3715">
        <w:rPr>
          <w:b w:val="0"/>
          <w:sz w:val="22"/>
          <w:szCs w:val="22"/>
        </w:rPr>
        <w:t>;</w:t>
      </w:r>
    </w:p>
    <w:p w14:paraId="40377D5D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1.7. представлява сграда - културна ценност /паметник на културата, ДВ, бр</w:t>
      </w:r>
      <w:r w:rsidR="001858D9">
        <w:rPr>
          <w:b w:val="0"/>
          <w:sz w:val="22"/>
          <w:szCs w:val="22"/>
        </w:rPr>
        <w:t xml:space="preserve">. </w:t>
      </w:r>
      <w:r w:rsidRPr="009E3715">
        <w:rPr>
          <w:b w:val="0"/>
          <w:sz w:val="22"/>
          <w:szCs w:val="22"/>
        </w:rPr>
        <w:t>…….. от ……….. г./ и не се използва със стопанска цел.</w:t>
      </w:r>
    </w:p>
    <w:p w14:paraId="2BD12849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1.8. представлява</w:t>
      </w:r>
      <w:r w:rsidR="007D1100" w:rsidRPr="009E3715">
        <w:rPr>
          <w:b w:val="0"/>
          <w:sz w:val="22"/>
          <w:szCs w:val="22"/>
        </w:rPr>
        <w:t xml:space="preserve"> храм</w:t>
      </w:r>
      <w:r w:rsidR="00464133" w:rsidRPr="009E3715">
        <w:rPr>
          <w:b w:val="0"/>
          <w:sz w:val="22"/>
          <w:szCs w:val="22"/>
        </w:rPr>
        <w:t>, молитвен дом</w:t>
      </w:r>
      <w:r w:rsidR="007D1100" w:rsidRPr="009E3715">
        <w:rPr>
          <w:b w:val="0"/>
          <w:sz w:val="22"/>
          <w:szCs w:val="22"/>
        </w:rPr>
        <w:t xml:space="preserve"> или манастир, предназначен за богослужебна дейност, </w:t>
      </w:r>
      <w:r w:rsidR="00464133" w:rsidRPr="009E3715">
        <w:rPr>
          <w:b w:val="0"/>
          <w:sz w:val="22"/>
          <w:szCs w:val="22"/>
        </w:rPr>
        <w:t xml:space="preserve">или е </w:t>
      </w:r>
      <w:r w:rsidR="007D1100" w:rsidRPr="009E3715">
        <w:rPr>
          <w:b w:val="0"/>
          <w:sz w:val="22"/>
          <w:szCs w:val="22"/>
        </w:rPr>
        <w:t>поземлен имот, върху ко</w:t>
      </w:r>
      <w:r w:rsidR="00423D64" w:rsidRPr="009E3715">
        <w:rPr>
          <w:b w:val="0"/>
          <w:sz w:val="22"/>
          <w:szCs w:val="22"/>
        </w:rPr>
        <w:t>й</w:t>
      </w:r>
      <w:r w:rsidR="007D1100" w:rsidRPr="009E3715">
        <w:rPr>
          <w:b w:val="0"/>
          <w:sz w:val="22"/>
          <w:szCs w:val="22"/>
        </w:rPr>
        <w:t xml:space="preserve">то </w:t>
      </w:r>
      <w:r w:rsidR="00423D64" w:rsidRPr="009E3715">
        <w:rPr>
          <w:b w:val="0"/>
          <w:sz w:val="22"/>
          <w:szCs w:val="22"/>
        </w:rPr>
        <w:t>е</w:t>
      </w:r>
      <w:r w:rsidR="007D1100" w:rsidRPr="009E3715">
        <w:rPr>
          <w:b w:val="0"/>
          <w:sz w:val="22"/>
          <w:szCs w:val="22"/>
        </w:rPr>
        <w:t xml:space="preserve"> построен </w:t>
      </w:r>
      <w:r w:rsidR="00464133" w:rsidRPr="009E3715">
        <w:rPr>
          <w:b w:val="0"/>
          <w:sz w:val="22"/>
          <w:szCs w:val="22"/>
        </w:rPr>
        <w:t xml:space="preserve">храма, молитвения дом или манастира </w:t>
      </w:r>
      <w:r w:rsidR="007D1100" w:rsidRPr="009E3715">
        <w:rPr>
          <w:b w:val="0"/>
          <w:sz w:val="22"/>
          <w:szCs w:val="22"/>
        </w:rPr>
        <w:t xml:space="preserve">– собственост </w:t>
      </w:r>
      <w:r w:rsidRPr="009E3715">
        <w:rPr>
          <w:b w:val="0"/>
          <w:sz w:val="22"/>
          <w:szCs w:val="22"/>
        </w:rPr>
        <w:t>на законно регистриран</w:t>
      </w:r>
      <w:r w:rsidR="00423D64" w:rsidRPr="009E3715">
        <w:rPr>
          <w:b w:val="0"/>
          <w:sz w:val="22"/>
          <w:szCs w:val="22"/>
        </w:rPr>
        <w:t>о</w:t>
      </w:r>
      <w:r w:rsidRPr="009E3715">
        <w:rPr>
          <w:b w:val="0"/>
          <w:sz w:val="22"/>
          <w:szCs w:val="22"/>
        </w:rPr>
        <w:t xml:space="preserve"> вероизповедани</w:t>
      </w:r>
      <w:r w:rsidR="00423D64" w:rsidRPr="009E3715">
        <w:rPr>
          <w:b w:val="0"/>
          <w:sz w:val="22"/>
          <w:szCs w:val="22"/>
        </w:rPr>
        <w:t>е</w:t>
      </w:r>
      <w:r w:rsidR="007D1100" w:rsidRPr="009E3715">
        <w:rPr>
          <w:b w:val="0"/>
          <w:sz w:val="22"/>
          <w:szCs w:val="22"/>
        </w:rPr>
        <w:t xml:space="preserve"> в страната</w:t>
      </w:r>
      <w:r w:rsidRPr="009E3715">
        <w:rPr>
          <w:b w:val="0"/>
          <w:sz w:val="22"/>
          <w:szCs w:val="22"/>
        </w:rPr>
        <w:t>, ко</w:t>
      </w:r>
      <w:r w:rsidR="00903D7E" w:rsidRPr="009E3715">
        <w:rPr>
          <w:b w:val="0"/>
          <w:sz w:val="22"/>
          <w:szCs w:val="22"/>
        </w:rPr>
        <w:t>й</w:t>
      </w:r>
      <w:r w:rsidRPr="009E3715">
        <w:rPr>
          <w:b w:val="0"/>
          <w:sz w:val="22"/>
          <w:szCs w:val="22"/>
        </w:rPr>
        <w:t>то не се използва</w:t>
      </w:r>
      <w:r w:rsidR="007D1100" w:rsidRPr="009E3715">
        <w:rPr>
          <w:b w:val="0"/>
          <w:sz w:val="22"/>
          <w:szCs w:val="22"/>
        </w:rPr>
        <w:t xml:space="preserve"> </w:t>
      </w:r>
      <w:r w:rsidRPr="009E3715">
        <w:rPr>
          <w:b w:val="0"/>
          <w:sz w:val="22"/>
          <w:szCs w:val="22"/>
        </w:rPr>
        <w:t xml:space="preserve">със стопанска цел, несвързана с пряката </w:t>
      </w:r>
      <w:r w:rsidR="00903D7E" w:rsidRPr="009E3715">
        <w:rPr>
          <w:b w:val="0"/>
          <w:sz w:val="22"/>
          <w:szCs w:val="22"/>
        </w:rPr>
        <w:t>му</w:t>
      </w:r>
      <w:r w:rsidRPr="009E3715">
        <w:rPr>
          <w:b w:val="0"/>
          <w:sz w:val="22"/>
          <w:szCs w:val="22"/>
        </w:rPr>
        <w:t xml:space="preserve"> дейност</w:t>
      </w:r>
      <w:r w:rsidR="00E024C9" w:rsidRPr="009E3715">
        <w:rPr>
          <w:b w:val="0"/>
          <w:sz w:val="22"/>
          <w:szCs w:val="22"/>
        </w:rPr>
        <w:t>;</w:t>
      </w:r>
    </w:p>
    <w:p w14:paraId="120347A6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1.9. представлява музей, галерия или библиотека</w:t>
      </w:r>
      <w:r w:rsidR="00E024C9" w:rsidRPr="009E3715">
        <w:rPr>
          <w:b w:val="0"/>
          <w:sz w:val="22"/>
          <w:szCs w:val="22"/>
        </w:rPr>
        <w:t>;</w:t>
      </w:r>
    </w:p>
    <w:p w14:paraId="22E05797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1.10.</w:t>
      </w:r>
      <w:r w:rsidR="001858D9">
        <w:rPr>
          <w:b w:val="0"/>
          <w:sz w:val="22"/>
          <w:szCs w:val="22"/>
        </w:rPr>
        <w:t xml:space="preserve"> </w:t>
      </w:r>
      <w:r w:rsidRPr="009E3715">
        <w:rPr>
          <w:b w:val="0"/>
          <w:sz w:val="22"/>
          <w:szCs w:val="22"/>
        </w:rPr>
        <w:t>представлява временна сграда, обслужваща строежа на нова сграда, до завършването и въвеждането и в експлоатация</w:t>
      </w:r>
      <w:r w:rsidR="00E024C9" w:rsidRPr="009E3715">
        <w:rPr>
          <w:b w:val="0"/>
          <w:sz w:val="22"/>
          <w:szCs w:val="22"/>
        </w:rPr>
        <w:t>;</w:t>
      </w:r>
    </w:p>
    <w:p w14:paraId="138CFCBF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1.11. представлява сграда на БЧК или на организация на Червения кръст, регистрирана в друга държава - членка на ЕС, или в друга държава - страна по Споразумението за ЕИП, която не се използва със стопанска цел, несвързана с пряката му дейност</w:t>
      </w:r>
      <w:r w:rsidR="00E024C9" w:rsidRPr="009E3715">
        <w:rPr>
          <w:b w:val="0"/>
          <w:sz w:val="22"/>
          <w:szCs w:val="22"/>
        </w:rPr>
        <w:t>;</w:t>
      </w:r>
    </w:p>
    <w:p w14:paraId="22C8EA67" w14:textId="77777777"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1.12. представлява имот на читалище, който не се използва със стопанска цел, несвързана с пряката му дейност</w:t>
      </w:r>
      <w:r w:rsidR="00E024C9" w:rsidRPr="009E3715">
        <w:rPr>
          <w:b w:val="0"/>
          <w:sz w:val="22"/>
          <w:szCs w:val="22"/>
        </w:rPr>
        <w:t>;</w:t>
      </w:r>
    </w:p>
    <w:p w14:paraId="10D5420B" w14:textId="77777777" w:rsidR="00237355" w:rsidRPr="00B9534C" w:rsidRDefault="007F25F5" w:rsidP="00237355">
      <w:pPr>
        <w:ind w:firstLine="355"/>
        <w:jc w:val="both"/>
        <w:rPr>
          <w:sz w:val="22"/>
          <w:szCs w:val="22"/>
          <w:lang w:val="bg-BG"/>
        </w:rPr>
      </w:pPr>
      <w:r w:rsidRPr="009E3715">
        <w:rPr>
          <w:sz w:val="22"/>
          <w:szCs w:val="22"/>
        </w:rPr>
        <w:t xml:space="preserve">1.13. </w:t>
      </w:r>
      <w:r w:rsidR="00237355" w:rsidRPr="00B9534C">
        <w:rPr>
          <w:sz w:val="22"/>
          <w:szCs w:val="22"/>
          <w:lang w:val="bg-BG"/>
        </w:rPr>
        <w:t>сграда</w:t>
      </w:r>
      <w:r w:rsidR="00237355" w:rsidRPr="00B9534C">
        <w:rPr>
          <w:sz w:val="22"/>
          <w:szCs w:val="22"/>
          <w:lang w:val="en-US"/>
        </w:rPr>
        <w:t xml:space="preserve"> </w:t>
      </w:r>
      <w:r w:rsidR="00237355" w:rsidRPr="00B9534C">
        <w:rPr>
          <w:sz w:val="22"/>
          <w:szCs w:val="22"/>
          <w:lang w:val="bg-BG"/>
        </w:rPr>
        <w:t>и обособени части от сграда</w:t>
      </w:r>
      <w:r w:rsidR="00237355">
        <w:rPr>
          <w:sz w:val="22"/>
          <w:szCs w:val="22"/>
          <w:lang w:val="en-US"/>
        </w:rPr>
        <w:t>*</w:t>
      </w:r>
      <w:r w:rsidR="00237355" w:rsidRPr="00B9534C">
        <w:rPr>
          <w:sz w:val="22"/>
          <w:szCs w:val="22"/>
          <w:lang w:val="bg-BG"/>
        </w:rPr>
        <w:t>, въведена в експлоатация преди 1</w:t>
      </w:r>
      <w:r w:rsidR="00237355">
        <w:rPr>
          <w:sz w:val="22"/>
          <w:szCs w:val="22"/>
          <w:lang w:val="bg-BG"/>
        </w:rPr>
        <w:t xml:space="preserve"> януари </w:t>
      </w:r>
      <w:r w:rsidR="00237355" w:rsidRPr="00B9534C">
        <w:rPr>
          <w:sz w:val="22"/>
          <w:szCs w:val="22"/>
          <w:lang w:val="bg-BG"/>
        </w:rPr>
        <w:t>2005</w:t>
      </w:r>
      <w:r w:rsidR="00684FA9">
        <w:rPr>
          <w:sz w:val="22"/>
          <w:szCs w:val="22"/>
          <w:lang w:val="bg-BG"/>
        </w:rPr>
        <w:t xml:space="preserve"> </w:t>
      </w:r>
      <w:r w:rsidR="00237355" w:rsidRPr="00B9534C">
        <w:rPr>
          <w:sz w:val="22"/>
          <w:szCs w:val="22"/>
          <w:lang w:val="bg-BG"/>
        </w:rPr>
        <w:t>г. и получила сертификат, издаден по реда на Закона за енергийната ефективност:</w:t>
      </w:r>
    </w:p>
    <w:p w14:paraId="6053648E" w14:textId="77777777" w:rsidR="00237355" w:rsidRPr="00B9534C" w:rsidRDefault="00237355" w:rsidP="00237355">
      <w:pPr>
        <w:spacing w:after="120"/>
        <w:ind w:left="355" w:firstLine="283"/>
        <w:jc w:val="both"/>
        <w:rPr>
          <w:sz w:val="22"/>
          <w:szCs w:val="22"/>
          <w:lang w:val="bg-BG"/>
        </w:rPr>
      </w:pPr>
      <w:r w:rsidRPr="00B9534C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2AB0589" wp14:editId="06003130">
                <wp:simplePos x="0" y="0"/>
                <wp:positionH relativeFrom="column">
                  <wp:posOffset>220111</wp:posOffset>
                </wp:positionH>
                <wp:positionV relativeFrom="paragraph">
                  <wp:posOffset>43608</wp:posOffset>
                </wp:positionV>
                <wp:extent cx="231140" cy="128270"/>
                <wp:effectExtent l="0" t="0" r="16510" b="24130"/>
                <wp:wrapNone/>
                <wp:docPr id="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1282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6E638" id="Rectangle 127" o:spid="_x0000_s1026" style="position:absolute;margin-left:17.35pt;margin-top:3.45pt;width:18.2pt;height:10.1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" fillcolor="silver"/>
            </w:pict>
          </mc:Fallback>
        </mc:AlternateContent>
      </w:r>
      <w:r w:rsidRPr="00B9534C">
        <w:rPr>
          <w:sz w:val="22"/>
          <w:szCs w:val="22"/>
          <w:lang w:val="bg-BG"/>
        </w:rPr>
        <w:t xml:space="preserve">   с клас на енергопотребление „А“;</w:t>
      </w:r>
    </w:p>
    <w:p w14:paraId="7A457D24" w14:textId="77777777" w:rsidR="00237355" w:rsidRPr="00B9534C" w:rsidRDefault="00237355" w:rsidP="00237355">
      <w:pPr>
        <w:ind w:left="780"/>
        <w:jc w:val="both"/>
        <w:rPr>
          <w:sz w:val="22"/>
          <w:szCs w:val="22"/>
          <w:lang w:val="ru-RU"/>
        </w:rPr>
      </w:pPr>
      <w:r w:rsidRPr="00B9534C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06BBECD" wp14:editId="5083996F">
                <wp:simplePos x="0" y="0"/>
                <wp:positionH relativeFrom="column">
                  <wp:posOffset>223286</wp:posOffset>
                </wp:positionH>
                <wp:positionV relativeFrom="paragraph">
                  <wp:posOffset>121285</wp:posOffset>
                </wp:positionV>
                <wp:extent cx="228600" cy="114300"/>
                <wp:effectExtent l="0" t="0" r="19050" b="19050"/>
                <wp:wrapNone/>
                <wp:docPr id="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471BF" id="Rectangle 149" o:spid="_x0000_s1026" style="position:absolute;margin-left:17.6pt;margin-top:9.55pt;width:18pt;height: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" fillcolor="silver"/>
            </w:pict>
          </mc:Fallback>
        </mc:AlternateContent>
      </w:r>
      <w:r w:rsidRPr="00B9534C">
        <w:rPr>
          <w:sz w:val="22"/>
          <w:szCs w:val="22"/>
          <w:lang w:val="bg-BG"/>
        </w:rPr>
        <w:t>който удостоверява, в</w:t>
      </w:r>
      <w:r w:rsidRPr="00B9534C">
        <w:rPr>
          <w:sz w:val="22"/>
          <w:szCs w:val="22"/>
          <w:lang w:val="ru-RU"/>
        </w:rPr>
        <w:t xml:space="preserve"> съществуващото състояние на сградата са постигнати техническите изисквания за „сграда с близко до нулево потребление на енергия“.</w:t>
      </w:r>
    </w:p>
    <w:p w14:paraId="56DEBAF3" w14:textId="77777777" w:rsidR="00237355" w:rsidRPr="00237355" w:rsidRDefault="00237355" w:rsidP="00237355">
      <w:pPr>
        <w:pStyle w:val="BodyText"/>
        <w:numPr>
          <w:ilvl w:val="1"/>
          <w:numId w:val="45"/>
        </w:numPr>
        <w:spacing w:line="240" w:lineRule="atLeast"/>
        <w:ind w:right="-73"/>
        <w:rPr>
          <w:b w:val="0"/>
          <w:sz w:val="22"/>
          <w:szCs w:val="22"/>
        </w:rPr>
      </w:pPr>
      <w:r w:rsidRPr="00237355">
        <w:rPr>
          <w:b w:val="0"/>
          <w:sz w:val="22"/>
          <w:szCs w:val="22"/>
        </w:rPr>
        <w:t>сграда</w:t>
      </w:r>
      <w:r w:rsidRPr="00237355">
        <w:rPr>
          <w:b w:val="0"/>
          <w:sz w:val="22"/>
          <w:szCs w:val="22"/>
          <w:lang w:val="en-US"/>
        </w:rPr>
        <w:t>*</w:t>
      </w:r>
      <w:r w:rsidRPr="00237355">
        <w:rPr>
          <w:b w:val="0"/>
          <w:sz w:val="22"/>
          <w:szCs w:val="22"/>
        </w:rPr>
        <w:t>, въведена в експлоатация от 1 януари 2005 г. и преди 31 декември 2023 г. и получила сертификат, издаден по реда на Закона за енергийната ефективност, който в съществуващото състояние на сградата удостоверява, че са постигнати техническите изисквания за „сграда с близко до нулево потребление на енергия“</w:t>
      </w:r>
    </w:p>
    <w:p w14:paraId="39B6D345" w14:textId="77777777" w:rsidR="00237355" w:rsidRPr="00FB1998" w:rsidRDefault="00237355" w:rsidP="00237355">
      <w:pPr>
        <w:shd w:val="clear" w:color="auto" w:fill="FFFFFF"/>
        <w:tabs>
          <w:tab w:val="left" w:pos="0"/>
        </w:tabs>
        <w:ind w:left="567" w:right="283" w:hanging="141"/>
        <w:jc w:val="both"/>
        <w:rPr>
          <w:color w:val="000000"/>
          <w:spacing w:val="-3"/>
          <w:sz w:val="22"/>
          <w:szCs w:val="22"/>
          <w:lang w:val="en-US"/>
        </w:rPr>
      </w:pPr>
      <w:r>
        <w:rPr>
          <w:color w:val="000000"/>
          <w:spacing w:val="-3"/>
          <w:sz w:val="22"/>
          <w:szCs w:val="22"/>
          <w:lang w:val="en-US"/>
        </w:rPr>
        <w:t>*</w:t>
      </w:r>
      <w:r w:rsidRPr="00FB1998">
        <w:rPr>
          <w:sz w:val="16"/>
          <w:szCs w:val="16"/>
          <w:lang w:val="bg-BG"/>
        </w:rPr>
        <w:t>Освобождаването от данък не се прилага в случаите, в които сградата е получила сертификат с клас на енергопотребление в резултат на предприети мерки за енергийна ефективност, финансирани с публични средства</w:t>
      </w:r>
    </w:p>
    <w:p w14:paraId="35D3D37C" w14:textId="77777777" w:rsidR="00584D0D" w:rsidRDefault="00584D0D" w:rsidP="00373C31">
      <w:pPr>
        <w:spacing w:line="240" w:lineRule="atLeast"/>
        <w:ind w:right="-283"/>
        <w:jc w:val="both"/>
        <w:rPr>
          <w:sz w:val="22"/>
          <w:lang w:val="bg-BG"/>
        </w:rPr>
      </w:pPr>
    </w:p>
    <w:p w14:paraId="1A651896" w14:textId="77777777" w:rsidR="00584D0D" w:rsidRDefault="00584D0D" w:rsidP="00373C31">
      <w:pPr>
        <w:spacing w:line="240" w:lineRule="atLeast"/>
        <w:ind w:right="-283"/>
        <w:jc w:val="both"/>
        <w:rPr>
          <w:sz w:val="22"/>
          <w:lang w:val="bg-BG"/>
        </w:rPr>
      </w:pPr>
    </w:p>
    <w:p w14:paraId="336CF27B" w14:textId="77777777" w:rsidR="007F25F5" w:rsidRPr="009C51B9" w:rsidRDefault="007F25F5" w:rsidP="00373C31">
      <w:pPr>
        <w:ind w:right="-283"/>
        <w:rPr>
          <w:sz w:val="22"/>
          <w:szCs w:val="22"/>
          <w:lang w:val="ru-RU"/>
        </w:rPr>
        <w:sectPr w:rsidR="007F25F5" w:rsidRPr="009C51B9" w:rsidSect="003C6F2F">
          <w:headerReference w:type="default" r:id="rId17"/>
          <w:footerReference w:type="default" r:id="rId18"/>
          <w:headerReference w:type="first" r:id="rId19"/>
          <w:pgSz w:w="16834" w:h="11909" w:orient="landscape"/>
          <w:pgMar w:top="709" w:right="1667" w:bottom="425" w:left="357" w:header="709" w:footer="709" w:gutter="0"/>
          <w:cols w:space="60"/>
          <w:noEndnote/>
        </w:sectPr>
      </w:pPr>
    </w:p>
    <w:p w14:paraId="759F372A" w14:textId="77777777" w:rsidR="003404E8" w:rsidRPr="0017405C" w:rsidRDefault="003404E8" w:rsidP="00853FEC">
      <w:pPr>
        <w:spacing w:before="125"/>
        <w:ind w:right="-108"/>
        <w:rPr>
          <w:b/>
          <w:color w:val="000000"/>
          <w:spacing w:val="-7"/>
          <w:lang w:val="bg-BG"/>
        </w:rPr>
      </w:pPr>
    </w:p>
    <w:p w14:paraId="78144855" w14:textId="77777777" w:rsidR="00481699" w:rsidRDefault="00481699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4"/>
          <w:szCs w:val="24"/>
          <w:lang w:val="bg-BG"/>
        </w:rPr>
      </w:pPr>
    </w:p>
    <w:p w14:paraId="3D27CB4E" w14:textId="77777777" w:rsidR="006A6DA1" w:rsidRPr="00485FEE" w:rsidRDefault="00485FEE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4"/>
          <w:szCs w:val="24"/>
          <w:lang w:val="bg-BG"/>
        </w:rPr>
      </w:pPr>
      <w:r w:rsidRPr="00485FEE">
        <w:rPr>
          <w:b/>
          <w:sz w:val="24"/>
          <w:szCs w:val="24"/>
          <w:lang w:val="bg-BG"/>
        </w:rPr>
        <w:t>П Ъ Л Н</w:t>
      </w:r>
      <w:r w:rsidR="009E1619">
        <w:rPr>
          <w:b/>
          <w:sz w:val="24"/>
          <w:szCs w:val="24"/>
          <w:lang w:val="bg-BG"/>
        </w:rPr>
        <w:t xml:space="preserve"> </w:t>
      </w:r>
      <w:r w:rsidRPr="00485FEE">
        <w:rPr>
          <w:b/>
          <w:sz w:val="24"/>
          <w:szCs w:val="24"/>
          <w:lang w:val="bg-BG"/>
        </w:rPr>
        <w:t>О М О Щ Н О</w:t>
      </w:r>
    </w:p>
    <w:p w14:paraId="3AAF54DD" w14:textId="77777777" w:rsidR="006A6DA1" w:rsidRPr="00485FEE" w:rsidRDefault="006A6DA1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4"/>
          <w:szCs w:val="24"/>
          <w:lang w:val="bg-BG"/>
        </w:rPr>
      </w:pPr>
      <w:r w:rsidRPr="00485FEE">
        <w:rPr>
          <w:sz w:val="24"/>
          <w:szCs w:val="24"/>
          <w:lang w:val="bg-BG"/>
        </w:rPr>
        <w:t xml:space="preserve"> </w:t>
      </w:r>
    </w:p>
    <w:p w14:paraId="735780D8" w14:textId="77777777" w:rsidR="00332D61" w:rsidRDefault="00485FEE" w:rsidP="003710E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ind w:firstLine="720"/>
        <w:rPr>
          <w:sz w:val="22"/>
          <w:szCs w:val="22"/>
          <w:lang w:val="bg-BG"/>
        </w:rPr>
      </w:pPr>
      <w:r w:rsidRPr="003304E7">
        <w:rPr>
          <w:sz w:val="22"/>
          <w:szCs w:val="22"/>
          <w:lang w:val="bg-BG"/>
        </w:rPr>
        <w:t>Долуп</w:t>
      </w:r>
      <w:r w:rsidR="006A6DA1" w:rsidRPr="003304E7">
        <w:rPr>
          <w:sz w:val="22"/>
          <w:szCs w:val="22"/>
          <w:lang w:val="bg-BG"/>
        </w:rPr>
        <w:t>одписаният__________________________</w:t>
      </w:r>
      <w:r w:rsidR="00BA45A8" w:rsidRPr="003304E7">
        <w:rPr>
          <w:sz w:val="22"/>
          <w:szCs w:val="22"/>
          <w:lang w:val="bg-BG"/>
        </w:rPr>
        <w:t>_________________________</w:t>
      </w:r>
      <w:r w:rsidR="006A6DA1" w:rsidRPr="003304E7">
        <w:rPr>
          <w:sz w:val="22"/>
          <w:szCs w:val="22"/>
          <w:lang w:val="bg-BG"/>
        </w:rPr>
        <w:t>_</w:t>
      </w:r>
      <w:r w:rsidR="003710E0" w:rsidRPr="009B6735">
        <w:rPr>
          <w:sz w:val="22"/>
          <w:szCs w:val="22"/>
          <w:lang w:val="ru-RU"/>
        </w:rPr>
        <w:t>_______</w:t>
      </w:r>
      <w:r w:rsidR="003710E0" w:rsidRPr="009B6735">
        <w:rPr>
          <w:sz w:val="24"/>
          <w:szCs w:val="24"/>
          <w:lang w:val="ru-RU"/>
        </w:rPr>
        <w:t>__</w:t>
      </w:r>
      <w:r w:rsidR="00D9209D" w:rsidRPr="009B6735">
        <w:rPr>
          <w:sz w:val="24"/>
          <w:szCs w:val="24"/>
          <w:lang w:val="ru-RU"/>
        </w:rPr>
        <w:t>________</w:t>
      </w:r>
      <w:r w:rsidR="006A6DA1" w:rsidRPr="00332D61">
        <w:rPr>
          <w:sz w:val="24"/>
          <w:szCs w:val="24"/>
          <w:lang w:val="bg-BG"/>
        </w:rPr>
        <w:t>_,</w:t>
      </w:r>
      <w:r w:rsidR="006A6DA1" w:rsidRPr="003304E7">
        <w:rPr>
          <w:sz w:val="22"/>
          <w:szCs w:val="22"/>
          <w:lang w:val="bg-BG"/>
        </w:rPr>
        <w:t xml:space="preserve"> </w:t>
      </w:r>
    </w:p>
    <w:p w14:paraId="7EF6C125" w14:textId="77777777" w:rsidR="004C76F6" w:rsidRDefault="00BA45A8" w:rsidP="00332D6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  <w:r w:rsidRPr="003304E7">
        <w:rPr>
          <w:sz w:val="22"/>
          <w:szCs w:val="22"/>
          <w:lang w:val="bg-BG"/>
        </w:rPr>
        <w:t>ЕГН /ЛНЧ</w:t>
      </w:r>
      <w:r w:rsidR="00332D61" w:rsidRPr="003304E7">
        <w:rPr>
          <w:sz w:val="22"/>
          <w:szCs w:val="22"/>
          <w:lang w:val="bg-BG"/>
        </w:rPr>
        <w:t>/ЛН</w:t>
      </w:r>
      <w:r w:rsidRPr="003304E7">
        <w:rPr>
          <w:sz w:val="22"/>
          <w:szCs w:val="22"/>
          <w:lang w:val="bg-BG"/>
        </w:rPr>
        <w:t xml:space="preserve"> или служ</w:t>
      </w:r>
      <w:r w:rsidR="00913CB0">
        <w:rPr>
          <w:sz w:val="22"/>
          <w:szCs w:val="22"/>
          <w:lang w:val="bg-BG"/>
        </w:rPr>
        <w:t>ебен</w:t>
      </w:r>
      <w:r w:rsidRPr="003304E7">
        <w:rPr>
          <w:sz w:val="22"/>
          <w:szCs w:val="22"/>
          <w:lang w:val="bg-BG"/>
        </w:rPr>
        <w:t xml:space="preserve"> № </w:t>
      </w:r>
      <w:r w:rsidR="00332D61" w:rsidRPr="003304E7">
        <w:rPr>
          <w:sz w:val="22"/>
          <w:szCs w:val="22"/>
          <w:lang w:val="bg-BG"/>
        </w:rPr>
        <w:t xml:space="preserve">на чужд </w:t>
      </w:r>
      <w:r w:rsidR="004030EC" w:rsidRPr="004030EC">
        <w:rPr>
          <w:sz w:val="22"/>
          <w:szCs w:val="22"/>
          <w:lang w:val="bg-BG"/>
        </w:rPr>
        <w:t>гражданин</w:t>
      </w:r>
      <w:r w:rsidR="00913CB0">
        <w:rPr>
          <w:sz w:val="22"/>
          <w:szCs w:val="22"/>
          <w:lang w:val="bg-BG"/>
        </w:rPr>
        <w:t xml:space="preserve"> </w:t>
      </w:r>
      <w:r w:rsidR="008E3A0F" w:rsidRPr="009B6735">
        <w:rPr>
          <w:sz w:val="22"/>
          <w:szCs w:val="22"/>
          <w:lang w:val="ru-RU"/>
        </w:rPr>
        <w:t>_________________</w:t>
      </w:r>
      <w:r w:rsidR="00BA2987" w:rsidRPr="004030EC">
        <w:rPr>
          <w:sz w:val="22"/>
          <w:szCs w:val="22"/>
          <w:lang w:val="bg-BG"/>
        </w:rPr>
        <w:t xml:space="preserve">, </w:t>
      </w:r>
      <w:r w:rsidR="006A6DA1" w:rsidRPr="004030EC">
        <w:rPr>
          <w:sz w:val="22"/>
          <w:szCs w:val="22"/>
          <w:lang w:val="bg-BG"/>
        </w:rPr>
        <w:t>гражданин на</w:t>
      </w:r>
      <w:r w:rsidR="004E5DC7" w:rsidRPr="004030EC">
        <w:rPr>
          <w:sz w:val="22"/>
          <w:szCs w:val="22"/>
          <w:lang w:val="bg-BG"/>
        </w:rPr>
        <w:t xml:space="preserve"> </w:t>
      </w:r>
      <w:r w:rsidR="006A6DA1" w:rsidRPr="004030EC">
        <w:rPr>
          <w:sz w:val="22"/>
          <w:szCs w:val="22"/>
          <w:lang w:val="bg-BG"/>
        </w:rPr>
        <w:t>_______</w:t>
      </w:r>
      <w:r w:rsidR="00681703" w:rsidRPr="004030EC">
        <w:rPr>
          <w:sz w:val="22"/>
          <w:szCs w:val="22"/>
          <w:lang w:val="bg-BG"/>
        </w:rPr>
        <w:t>____</w:t>
      </w:r>
      <w:r w:rsidR="006A6DA1" w:rsidRPr="004030EC">
        <w:rPr>
          <w:sz w:val="22"/>
          <w:szCs w:val="22"/>
          <w:lang w:val="bg-BG"/>
        </w:rPr>
        <w:t>_______</w:t>
      </w:r>
      <w:r w:rsidRPr="004030EC">
        <w:rPr>
          <w:sz w:val="22"/>
          <w:szCs w:val="22"/>
          <w:lang w:val="bg-BG"/>
        </w:rPr>
        <w:t xml:space="preserve">, с </w:t>
      </w:r>
      <w:r w:rsidR="00C040B6" w:rsidRPr="004030EC">
        <w:rPr>
          <w:sz w:val="22"/>
          <w:szCs w:val="22"/>
          <w:lang w:val="bg-BG"/>
        </w:rPr>
        <w:t xml:space="preserve">адрес за кореспонденция </w:t>
      </w:r>
      <w:r w:rsidRPr="004030EC">
        <w:rPr>
          <w:sz w:val="22"/>
          <w:szCs w:val="22"/>
          <w:lang w:val="bg-BG"/>
        </w:rPr>
        <w:t xml:space="preserve">- </w:t>
      </w:r>
      <w:r w:rsidR="006A6DA1" w:rsidRPr="004030EC">
        <w:rPr>
          <w:sz w:val="22"/>
          <w:szCs w:val="22"/>
          <w:lang w:val="bg-BG"/>
        </w:rPr>
        <w:t>гр._____________________</w:t>
      </w:r>
      <w:r w:rsidR="00681703" w:rsidRPr="004030EC">
        <w:rPr>
          <w:sz w:val="22"/>
          <w:szCs w:val="22"/>
          <w:lang w:val="bg-BG"/>
        </w:rPr>
        <w:t>______</w:t>
      </w:r>
      <w:r w:rsidR="006A6DA1" w:rsidRPr="004030EC">
        <w:rPr>
          <w:sz w:val="22"/>
          <w:szCs w:val="22"/>
          <w:lang w:val="bg-BG"/>
        </w:rPr>
        <w:t>_,</w:t>
      </w:r>
      <w:r w:rsidRPr="004030EC">
        <w:rPr>
          <w:sz w:val="22"/>
          <w:szCs w:val="22"/>
          <w:lang w:val="bg-BG"/>
        </w:rPr>
        <w:t xml:space="preserve"> ул. </w:t>
      </w:r>
      <w:r w:rsidR="006A6DA1" w:rsidRPr="004030EC">
        <w:rPr>
          <w:sz w:val="22"/>
          <w:szCs w:val="22"/>
          <w:lang w:val="bg-BG"/>
        </w:rPr>
        <w:t>_________________</w:t>
      </w:r>
      <w:r w:rsidR="00225823" w:rsidRPr="004030EC">
        <w:rPr>
          <w:sz w:val="22"/>
          <w:szCs w:val="22"/>
          <w:lang w:val="bg-BG"/>
        </w:rPr>
        <w:t>________________</w:t>
      </w:r>
      <w:r w:rsidR="006A6DA1" w:rsidRPr="004030EC">
        <w:rPr>
          <w:sz w:val="22"/>
          <w:szCs w:val="22"/>
          <w:lang w:val="bg-BG"/>
        </w:rPr>
        <w:t>_</w:t>
      </w:r>
      <w:r w:rsidR="00225823" w:rsidRPr="004030EC">
        <w:rPr>
          <w:sz w:val="22"/>
          <w:szCs w:val="22"/>
          <w:lang w:val="bg-BG"/>
        </w:rPr>
        <w:t>,</w:t>
      </w:r>
      <w:r w:rsidR="006A6DA1" w:rsidRPr="004030EC">
        <w:rPr>
          <w:sz w:val="22"/>
          <w:szCs w:val="22"/>
          <w:lang w:val="bg-BG"/>
        </w:rPr>
        <w:t xml:space="preserve"> №________</w:t>
      </w:r>
      <w:r w:rsidRPr="004030EC">
        <w:rPr>
          <w:sz w:val="22"/>
          <w:szCs w:val="22"/>
          <w:lang w:val="bg-BG"/>
        </w:rPr>
        <w:t xml:space="preserve">, </w:t>
      </w:r>
      <w:r w:rsidR="006A6DA1" w:rsidRPr="004030EC">
        <w:rPr>
          <w:sz w:val="22"/>
          <w:szCs w:val="22"/>
          <w:lang w:val="bg-BG"/>
        </w:rPr>
        <w:t>ж.к._</w:t>
      </w:r>
      <w:r w:rsidR="003710E0" w:rsidRPr="004030EC">
        <w:rPr>
          <w:sz w:val="22"/>
          <w:szCs w:val="22"/>
          <w:lang w:val="bg-BG"/>
        </w:rPr>
        <w:t>_____</w:t>
      </w:r>
      <w:r w:rsidR="006A6DA1" w:rsidRPr="004030EC">
        <w:rPr>
          <w:sz w:val="22"/>
          <w:szCs w:val="22"/>
          <w:lang w:val="bg-BG"/>
        </w:rPr>
        <w:t>___________________, бл.______, вх._____, ет.______, ап.______,</w:t>
      </w:r>
      <w:r w:rsidRPr="004030EC">
        <w:rPr>
          <w:sz w:val="22"/>
          <w:szCs w:val="22"/>
          <w:lang w:val="bg-BG"/>
        </w:rPr>
        <w:t xml:space="preserve"> </w:t>
      </w:r>
    </w:p>
    <w:p w14:paraId="5B5CB12F" w14:textId="77777777" w:rsidR="004C76F6" w:rsidRPr="004C76F6" w:rsidRDefault="006A6DA1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ru-RU"/>
        </w:rPr>
      </w:pPr>
      <w:r w:rsidRPr="004030EC">
        <w:rPr>
          <w:sz w:val="22"/>
          <w:szCs w:val="22"/>
          <w:lang w:val="bg-BG"/>
        </w:rPr>
        <w:t>община</w:t>
      </w:r>
      <w:r w:rsidR="00225823" w:rsidRPr="004030EC">
        <w:rPr>
          <w:sz w:val="22"/>
          <w:szCs w:val="22"/>
          <w:lang w:val="bg-BG"/>
        </w:rPr>
        <w:t xml:space="preserve"> _________</w:t>
      </w:r>
      <w:r w:rsidRPr="004030EC">
        <w:rPr>
          <w:sz w:val="22"/>
          <w:szCs w:val="22"/>
          <w:lang w:val="bg-BG"/>
        </w:rPr>
        <w:t>_____________________________, област</w:t>
      </w:r>
      <w:r w:rsidR="004E5DC7" w:rsidRPr="004030EC">
        <w:rPr>
          <w:sz w:val="22"/>
          <w:szCs w:val="22"/>
          <w:lang w:val="bg-BG"/>
        </w:rPr>
        <w:t xml:space="preserve"> </w:t>
      </w:r>
      <w:r w:rsidRPr="004030EC">
        <w:rPr>
          <w:sz w:val="22"/>
          <w:szCs w:val="22"/>
          <w:lang w:val="bg-BG"/>
        </w:rPr>
        <w:t>_________</w:t>
      </w:r>
      <w:r w:rsidR="004C76F6" w:rsidRPr="004C76F6">
        <w:rPr>
          <w:sz w:val="22"/>
          <w:szCs w:val="22"/>
          <w:lang w:val="ru-RU"/>
        </w:rPr>
        <w:t>___________</w:t>
      </w:r>
      <w:r w:rsidRPr="004030EC">
        <w:rPr>
          <w:sz w:val="22"/>
          <w:szCs w:val="22"/>
          <w:lang w:val="bg-BG"/>
        </w:rPr>
        <w:t xml:space="preserve">____________________, </w:t>
      </w:r>
    </w:p>
    <w:p w14:paraId="0E0644F3" w14:textId="77777777" w:rsidR="003835FB" w:rsidRPr="004030EC" w:rsidRDefault="003835FB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bg-BG"/>
        </w:rPr>
      </w:pPr>
      <w:proofErr w:type="spellStart"/>
      <w:r w:rsidRPr="004030EC">
        <w:rPr>
          <w:sz w:val="22"/>
          <w:szCs w:val="22"/>
          <w:lang w:val="bg-BG"/>
        </w:rPr>
        <w:t>л.к</w:t>
      </w:r>
      <w:proofErr w:type="spellEnd"/>
      <w:r w:rsidRPr="004030EC">
        <w:rPr>
          <w:sz w:val="22"/>
          <w:szCs w:val="22"/>
          <w:lang w:val="bg-BG"/>
        </w:rPr>
        <w:t xml:space="preserve">. № </w:t>
      </w:r>
      <w:r w:rsidR="0060580E" w:rsidRPr="004030EC">
        <w:rPr>
          <w:sz w:val="22"/>
          <w:szCs w:val="22"/>
          <w:lang w:val="bg-BG"/>
        </w:rPr>
        <w:t>___</w:t>
      </w:r>
      <w:r w:rsidR="00332D61" w:rsidRPr="004030EC">
        <w:rPr>
          <w:sz w:val="22"/>
          <w:szCs w:val="22"/>
          <w:lang w:val="bg-BG"/>
        </w:rPr>
        <w:t>________</w:t>
      </w:r>
      <w:r w:rsidR="0060580E" w:rsidRPr="004030EC">
        <w:rPr>
          <w:sz w:val="22"/>
          <w:szCs w:val="22"/>
          <w:lang w:val="bg-BG"/>
        </w:rPr>
        <w:t>_______</w:t>
      </w:r>
      <w:r w:rsidR="00E3529F" w:rsidRPr="009B6735">
        <w:rPr>
          <w:sz w:val="22"/>
          <w:szCs w:val="22"/>
          <w:lang w:val="ru-RU"/>
        </w:rPr>
        <w:t>__</w:t>
      </w:r>
      <w:r w:rsidR="0060580E" w:rsidRPr="004030EC">
        <w:rPr>
          <w:sz w:val="22"/>
          <w:szCs w:val="22"/>
          <w:lang w:val="bg-BG"/>
        </w:rPr>
        <w:t>_</w:t>
      </w:r>
      <w:r w:rsidR="006A6DA1" w:rsidRPr="004030EC">
        <w:rPr>
          <w:sz w:val="22"/>
          <w:szCs w:val="22"/>
          <w:lang w:val="bg-BG"/>
        </w:rPr>
        <w:t>,</w:t>
      </w:r>
      <w:r w:rsidR="00E3529F" w:rsidRPr="009B6735">
        <w:rPr>
          <w:sz w:val="22"/>
          <w:szCs w:val="22"/>
          <w:lang w:val="ru-RU"/>
        </w:rPr>
        <w:t xml:space="preserve"> </w:t>
      </w:r>
      <w:r w:rsidR="006A6DA1" w:rsidRPr="004030EC">
        <w:rPr>
          <w:sz w:val="22"/>
          <w:szCs w:val="22"/>
          <w:lang w:val="bg-BG"/>
        </w:rPr>
        <w:t>издаден</w:t>
      </w:r>
      <w:r w:rsidR="0060580E" w:rsidRPr="004030EC">
        <w:rPr>
          <w:sz w:val="22"/>
          <w:szCs w:val="22"/>
          <w:lang w:val="bg-BG"/>
        </w:rPr>
        <w:t xml:space="preserve">а </w:t>
      </w:r>
      <w:r w:rsidR="006A6DA1" w:rsidRPr="004030EC">
        <w:rPr>
          <w:sz w:val="22"/>
          <w:szCs w:val="22"/>
          <w:lang w:val="bg-BG"/>
        </w:rPr>
        <w:t>на</w:t>
      </w:r>
      <w:r w:rsidRPr="004030EC">
        <w:rPr>
          <w:sz w:val="22"/>
          <w:szCs w:val="22"/>
          <w:lang w:val="bg-BG"/>
        </w:rPr>
        <w:t xml:space="preserve"> </w:t>
      </w:r>
      <w:r w:rsidR="006A6DA1" w:rsidRPr="004030EC">
        <w:rPr>
          <w:sz w:val="22"/>
          <w:szCs w:val="22"/>
          <w:lang w:val="bg-BG"/>
        </w:rPr>
        <w:t>__________</w:t>
      </w:r>
      <w:r w:rsidR="00F8285B" w:rsidRPr="004030EC">
        <w:rPr>
          <w:sz w:val="22"/>
          <w:szCs w:val="22"/>
          <w:lang w:val="bg-BG"/>
        </w:rPr>
        <w:t>______</w:t>
      </w:r>
      <w:r w:rsidR="006A6DA1" w:rsidRPr="004030EC">
        <w:rPr>
          <w:sz w:val="22"/>
          <w:szCs w:val="22"/>
          <w:lang w:val="bg-BG"/>
        </w:rPr>
        <w:t xml:space="preserve"> от</w:t>
      </w:r>
      <w:r w:rsidR="004E5DC7" w:rsidRPr="004030EC">
        <w:rPr>
          <w:sz w:val="22"/>
          <w:szCs w:val="22"/>
          <w:lang w:val="bg-BG"/>
        </w:rPr>
        <w:t xml:space="preserve"> </w:t>
      </w:r>
      <w:r w:rsidR="006A6DA1" w:rsidRPr="004030EC">
        <w:rPr>
          <w:sz w:val="22"/>
          <w:szCs w:val="22"/>
          <w:lang w:val="bg-BG"/>
        </w:rPr>
        <w:t>___</w:t>
      </w:r>
      <w:r w:rsidRPr="004030EC">
        <w:rPr>
          <w:sz w:val="22"/>
          <w:szCs w:val="22"/>
          <w:lang w:val="bg-BG"/>
        </w:rPr>
        <w:t>_______________________</w:t>
      </w:r>
      <w:r w:rsidR="006A6DA1" w:rsidRPr="004030EC">
        <w:rPr>
          <w:sz w:val="22"/>
          <w:szCs w:val="22"/>
          <w:lang w:val="bg-BG"/>
        </w:rPr>
        <w:t>_</w:t>
      </w:r>
      <w:r w:rsidR="00332D61" w:rsidRPr="004030EC">
        <w:rPr>
          <w:sz w:val="22"/>
          <w:szCs w:val="22"/>
          <w:lang w:val="bg-BG"/>
        </w:rPr>
        <w:t>________</w:t>
      </w:r>
      <w:r w:rsidR="006A6DA1" w:rsidRPr="004030EC">
        <w:rPr>
          <w:sz w:val="22"/>
          <w:szCs w:val="22"/>
          <w:lang w:val="bg-BG"/>
        </w:rPr>
        <w:t xml:space="preserve">, </w:t>
      </w:r>
    </w:p>
    <w:p w14:paraId="218FCED5" w14:textId="77777777" w:rsidR="003710E0" w:rsidRPr="004030EC" w:rsidRDefault="003710E0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2"/>
          <w:szCs w:val="22"/>
          <w:lang w:val="bg-BG"/>
        </w:rPr>
      </w:pPr>
    </w:p>
    <w:p w14:paraId="24FE8FD5" w14:textId="77777777" w:rsidR="00382FC6" w:rsidRPr="004030EC" w:rsidRDefault="006A6DA1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2"/>
          <w:szCs w:val="22"/>
          <w:lang w:val="bg-BG"/>
        </w:rPr>
      </w:pPr>
      <w:r w:rsidRPr="004030EC">
        <w:rPr>
          <w:b/>
          <w:sz w:val="22"/>
          <w:szCs w:val="22"/>
          <w:lang w:val="bg-BG"/>
        </w:rPr>
        <w:t>УПЪЛНОМОЩАВАМ</w:t>
      </w:r>
    </w:p>
    <w:p w14:paraId="54E098AC" w14:textId="77777777" w:rsidR="00382FC6" w:rsidRPr="004030EC" w:rsidRDefault="00382FC6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bg-BG"/>
        </w:rPr>
      </w:pPr>
    </w:p>
    <w:p w14:paraId="474DE476" w14:textId="77777777" w:rsidR="00332D61" w:rsidRPr="004030EC" w:rsidRDefault="006A6DA1" w:rsidP="00F828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ind w:firstLine="720"/>
        <w:rPr>
          <w:sz w:val="22"/>
          <w:szCs w:val="22"/>
          <w:lang w:val="bg-BG"/>
        </w:rPr>
      </w:pPr>
      <w:r w:rsidRPr="004030EC">
        <w:rPr>
          <w:sz w:val="22"/>
          <w:szCs w:val="22"/>
          <w:lang w:val="bg-BG"/>
        </w:rPr>
        <w:t>________________________________</w:t>
      </w:r>
      <w:r w:rsidR="00382FC6" w:rsidRPr="004030EC">
        <w:rPr>
          <w:sz w:val="22"/>
          <w:szCs w:val="22"/>
          <w:lang w:val="bg-BG"/>
        </w:rPr>
        <w:t>_____________</w:t>
      </w:r>
      <w:r w:rsidRPr="004030EC">
        <w:rPr>
          <w:sz w:val="22"/>
          <w:szCs w:val="22"/>
          <w:lang w:val="bg-BG"/>
        </w:rPr>
        <w:t>____</w:t>
      </w:r>
      <w:r w:rsidR="00382FC6" w:rsidRPr="004030EC">
        <w:rPr>
          <w:sz w:val="22"/>
          <w:szCs w:val="22"/>
          <w:lang w:val="bg-BG"/>
        </w:rPr>
        <w:t>______</w:t>
      </w:r>
      <w:r w:rsidR="0060580E" w:rsidRPr="004030EC">
        <w:rPr>
          <w:sz w:val="22"/>
          <w:szCs w:val="22"/>
          <w:lang w:val="bg-BG"/>
        </w:rPr>
        <w:t>____</w:t>
      </w:r>
      <w:r w:rsidR="00332D61" w:rsidRPr="004030EC">
        <w:rPr>
          <w:sz w:val="22"/>
          <w:szCs w:val="22"/>
          <w:lang w:val="bg-BG"/>
        </w:rPr>
        <w:t>____________________________</w:t>
      </w:r>
      <w:r w:rsidRPr="004030EC">
        <w:rPr>
          <w:sz w:val="22"/>
          <w:szCs w:val="22"/>
          <w:lang w:val="bg-BG"/>
        </w:rPr>
        <w:t>,</w:t>
      </w:r>
      <w:r w:rsidR="00382FC6" w:rsidRPr="004030EC">
        <w:rPr>
          <w:sz w:val="22"/>
          <w:szCs w:val="22"/>
          <w:lang w:val="bg-BG"/>
        </w:rPr>
        <w:t xml:space="preserve"> </w:t>
      </w:r>
    </w:p>
    <w:p w14:paraId="124264E0" w14:textId="77777777" w:rsidR="004C76F6" w:rsidRDefault="00F8285B" w:rsidP="00F828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  <w:r w:rsidRPr="004030EC">
        <w:rPr>
          <w:sz w:val="22"/>
          <w:szCs w:val="22"/>
          <w:lang w:val="bg-BG"/>
        </w:rPr>
        <w:t>ЕГН /ЛНЧ/ЛН или служ</w:t>
      </w:r>
      <w:r w:rsidR="004C76F6">
        <w:rPr>
          <w:sz w:val="22"/>
          <w:szCs w:val="22"/>
          <w:lang w:val="bg-BG"/>
        </w:rPr>
        <w:t>ебен</w:t>
      </w:r>
      <w:r w:rsidRPr="004030EC">
        <w:rPr>
          <w:sz w:val="22"/>
          <w:szCs w:val="22"/>
          <w:lang w:val="bg-BG"/>
        </w:rPr>
        <w:t xml:space="preserve"> № на чужд </w:t>
      </w:r>
      <w:r w:rsidR="008E3A0F" w:rsidRPr="004030EC">
        <w:rPr>
          <w:sz w:val="22"/>
          <w:szCs w:val="22"/>
          <w:lang w:val="bg-BG"/>
        </w:rPr>
        <w:t>гражданин</w:t>
      </w:r>
      <w:r w:rsidR="004C76F6" w:rsidRPr="004C76F6">
        <w:rPr>
          <w:sz w:val="22"/>
          <w:szCs w:val="22"/>
          <w:lang w:val="ru-RU"/>
        </w:rPr>
        <w:t xml:space="preserve"> </w:t>
      </w:r>
      <w:r w:rsidR="008E3A0F" w:rsidRPr="009B6735">
        <w:rPr>
          <w:sz w:val="22"/>
          <w:szCs w:val="22"/>
          <w:lang w:val="ru-RU"/>
        </w:rPr>
        <w:t>____________</w:t>
      </w:r>
      <w:r w:rsidR="004C76F6" w:rsidRPr="004C76F6">
        <w:rPr>
          <w:sz w:val="22"/>
          <w:szCs w:val="22"/>
          <w:lang w:val="ru-RU"/>
        </w:rPr>
        <w:t>_</w:t>
      </w:r>
      <w:r w:rsidR="008E3A0F" w:rsidRPr="009B6735">
        <w:rPr>
          <w:sz w:val="22"/>
          <w:szCs w:val="22"/>
          <w:lang w:val="ru-RU"/>
        </w:rPr>
        <w:t>___</w:t>
      </w:r>
      <w:r w:rsidRPr="004030EC">
        <w:rPr>
          <w:sz w:val="22"/>
          <w:szCs w:val="22"/>
          <w:lang w:val="bg-BG"/>
        </w:rPr>
        <w:t>,</w:t>
      </w:r>
      <w:r w:rsidRPr="003304E7">
        <w:rPr>
          <w:sz w:val="22"/>
          <w:szCs w:val="22"/>
          <w:lang w:val="bg-BG"/>
        </w:rPr>
        <w:t xml:space="preserve"> гражданин на ___________________, с адрес за кореспонденция - гр.</w:t>
      </w:r>
      <w:r w:rsidR="004C76F6" w:rsidRPr="004C76F6">
        <w:rPr>
          <w:sz w:val="22"/>
          <w:szCs w:val="22"/>
          <w:lang w:val="ru-RU"/>
        </w:rPr>
        <w:t xml:space="preserve"> </w:t>
      </w:r>
      <w:r w:rsidRPr="003304E7">
        <w:rPr>
          <w:sz w:val="22"/>
          <w:szCs w:val="22"/>
          <w:lang w:val="bg-BG"/>
        </w:rPr>
        <w:t>____________________________, ул. __________________________________, №________, ж.к._</w:t>
      </w:r>
      <w:r w:rsidRPr="009B6735">
        <w:rPr>
          <w:sz w:val="22"/>
          <w:szCs w:val="22"/>
          <w:lang w:val="ru-RU"/>
        </w:rPr>
        <w:t>_____</w:t>
      </w:r>
      <w:r w:rsidRPr="003304E7">
        <w:rPr>
          <w:sz w:val="22"/>
          <w:szCs w:val="22"/>
          <w:lang w:val="bg-BG"/>
        </w:rPr>
        <w:t xml:space="preserve">___________________, бл.______, вх._____, ет.______, ап.______, </w:t>
      </w:r>
    </w:p>
    <w:p w14:paraId="1824AF55" w14:textId="77777777" w:rsidR="006A6DA1" w:rsidRPr="003304E7" w:rsidRDefault="00F8285B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tabs>
          <w:tab w:val="left" w:pos="4962"/>
        </w:tabs>
        <w:autoSpaceDE w:val="0"/>
        <w:autoSpaceDN w:val="0"/>
        <w:jc w:val="both"/>
        <w:rPr>
          <w:sz w:val="22"/>
          <w:szCs w:val="22"/>
          <w:lang w:val="bg-BG"/>
        </w:rPr>
      </w:pPr>
      <w:r w:rsidRPr="003304E7">
        <w:rPr>
          <w:sz w:val="22"/>
          <w:szCs w:val="22"/>
          <w:lang w:val="bg-BG"/>
        </w:rPr>
        <w:t>община _________</w:t>
      </w:r>
      <w:r w:rsidR="004C76F6" w:rsidRPr="004C76F6">
        <w:rPr>
          <w:sz w:val="22"/>
          <w:szCs w:val="22"/>
          <w:lang w:val="ru-RU"/>
        </w:rPr>
        <w:t>_____________________________</w:t>
      </w:r>
      <w:r w:rsidR="004C76F6">
        <w:rPr>
          <w:sz w:val="22"/>
          <w:szCs w:val="22"/>
          <w:lang w:val="bg-BG"/>
        </w:rPr>
        <w:t xml:space="preserve">, </w:t>
      </w:r>
      <w:r w:rsidRPr="003304E7">
        <w:rPr>
          <w:sz w:val="22"/>
          <w:szCs w:val="22"/>
          <w:lang w:val="bg-BG"/>
        </w:rPr>
        <w:t>област _____________________________</w:t>
      </w:r>
      <w:r w:rsidR="004C76F6" w:rsidRPr="004C76F6">
        <w:rPr>
          <w:sz w:val="22"/>
          <w:szCs w:val="22"/>
          <w:lang w:val="ru-RU"/>
        </w:rPr>
        <w:t>____________</w:t>
      </w:r>
      <w:r w:rsidRPr="003304E7">
        <w:rPr>
          <w:sz w:val="22"/>
          <w:szCs w:val="22"/>
          <w:lang w:val="bg-BG"/>
        </w:rPr>
        <w:t xml:space="preserve">, </w:t>
      </w:r>
      <w:proofErr w:type="spellStart"/>
      <w:r w:rsidRPr="003304E7">
        <w:rPr>
          <w:sz w:val="22"/>
          <w:szCs w:val="22"/>
          <w:lang w:val="bg-BG"/>
        </w:rPr>
        <w:t>л.к</w:t>
      </w:r>
      <w:proofErr w:type="spellEnd"/>
      <w:r w:rsidRPr="003304E7">
        <w:rPr>
          <w:sz w:val="22"/>
          <w:szCs w:val="22"/>
          <w:lang w:val="bg-BG"/>
        </w:rPr>
        <w:t>. № ___</w:t>
      </w:r>
      <w:r w:rsidRPr="009B6735">
        <w:rPr>
          <w:sz w:val="22"/>
          <w:szCs w:val="22"/>
          <w:lang w:val="ru-RU"/>
        </w:rPr>
        <w:t>________</w:t>
      </w:r>
      <w:r w:rsidRPr="003304E7">
        <w:rPr>
          <w:sz w:val="22"/>
          <w:szCs w:val="22"/>
          <w:lang w:val="bg-BG"/>
        </w:rPr>
        <w:t>_______</w:t>
      </w:r>
      <w:r w:rsidRPr="009B6735">
        <w:rPr>
          <w:sz w:val="22"/>
          <w:szCs w:val="22"/>
          <w:lang w:val="ru-RU"/>
        </w:rPr>
        <w:t>_</w:t>
      </w:r>
      <w:r w:rsidRPr="003304E7">
        <w:rPr>
          <w:sz w:val="22"/>
          <w:szCs w:val="22"/>
          <w:lang w:val="bg-BG"/>
        </w:rPr>
        <w:t>_,  издадена на __________</w:t>
      </w:r>
      <w:r w:rsidRPr="009B6735">
        <w:rPr>
          <w:sz w:val="22"/>
          <w:szCs w:val="22"/>
          <w:lang w:val="ru-RU"/>
        </w:rPr>
        <w:t>______</w:t>
      </w:r>
      <w:r w:rsidRPr="003304E7">
        <w:rPr>
          <w:sz w:val="22"/>
          <w:szCs w:val="22"/>
          <w:lang w:val="bg-BG"/>
        </w:rPr>
        <w:t>от _____________________________</w:t>
      </w:r>
      <w:r w:rsidRPr="009B6735">
        <w:rPr>
          <w:sz w:val="22"/>
          <w:szCs w:val="22"/>
          <w:lang w:val="ru-RU"/>
        </w:rPr>
        <w:t>________</w:t>
      </w:r>
      <w:r w:rsidRPr="003304E7">
        <w:rPr>
          <w:sz w:val="22"/>
          <w:szCs w:val="22"/>
          <w:lang w:val="bg-BG"/>
        </w:rPr>
        <w:t xml:space="preserve">, </w:t>
      </w:r>
      <w:r w:rsidR="006A6DA1" w:rsidRPr="003304E7">
        <w:rPr>
          <w:sz w:val="22"/>
          <w:szCs w:val="22"/>
          <w:lang w:val="bg-BG"/>
        </w:rPr>
        <w:t xml:space="preserve">да ме представлява пред </w:t>
      </w:r>
      <w:r w:rsidR="00400844" w:rsidRPr="003304E7">
        <w:rPr>
          <w:sz w:val="22"/>
          <w:szCs w:val="22"/>
          <w:lang w:val="bg-BG"/>
        </w:rPr>
        <w:t xml:space="preserve">общинската </w:t>
      </w:r>
      <w:r w:rsidR="006A6DA1" w:rsidRPr="003304E7">
        <w:rPr>
          <w:sz w:val="22"/>
          <w:szCs w:val="22"/>
          <w:lang w:val="bg-BG"/>
        </w:rPr>
        <w:t xml:space="preserve">администрация като попълни и/или подаде </w:t>
      </w:r>
      <w:r w:rsidR="00400844" w:rsidRPr="003304E7">
        <w:rPr>
          <w:sz w:val="22"/>
          <w:szCs w:val="22"/>
          <w:lang w:val="bg-BG"/>
        </w:rPr>
        <w:t xml:space="preserve">настоящата </w:t>
      </w:r>
      <w:r w:rsidR="006A6DA1" w:rsidRPr="003304E7">
        <w:rPr>
          <w:sz w:val="22"/>
          <w:szCs w:val="22"/>
          <w:lang w:val="bg-BG"/>
        </w:rPr>
        <w:t>данъчна декларация</w:t>
      </w:r>
      <w:r w:rsidR="00400844" w:rsidRPr="003304E7">
        <w:rPr>
          <w:sz w:val="22"/>
          <w:szCs w:val="22"/>
          <w:lang w:val="bg-BG"/>
        </w:rPr>
        <w:t>.</w:t>
      </w:r>
      <w:r w:rsidR="006A6DA1" w:rsidRPr="003304E7">
        <w:rPr>
          <w:sz w:val="22"/>
          <w:szCs w:val="22"/>
          <w:lang w:val="bg-BG"/>
        </w:rPr>
        <w:t xml:space="preserve"> </w:t>
      </w:r>
    </w:p>
    <w:p w14:paraId="52670E12" w14:textId="77777777" w:rsidR="00F226C1" w:rsidRPr="003304E7" w:rsidRDefault="004C76F6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tabs>
          <w:tab w:val="left" w:pos="3905"/>
        </w:tabs>
        <w:autoSpaceDE w:val="0"/>
        <w:autoSpaceDN w:val="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</w:r>
    </w:p>
    <w:p w14:paraId="5693993C" w14:textId="77777777" w:rsidR="00481699" w:rsidRPr="003304E7" w:rsidRDefault="00481699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bg-BG"/>
        </w:rPr>
      </w:pPr>
    </w:p>
    <w:p w14:paraId="776A84AF" w14:textId="77777777" w:rsidR="00F226C1" w:rsidRPr="003304E7" w:rsidRDefault="00481699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  <w:r w:rsidRPr="003304E7">
        <w:rPr>
          <w:sz w:val="22"/>
          <w:szCs w:val="22"/>
          <w:lang w:val="bg-BG"/>
        </w:rPr>
        <w:t>Дата</w:t>
      </w:r>
      <w:r w:rsidR="003710E0" w:rsidRPr="003304E7">
        <w:rPr>
          <w:sz w:val="22"/>
          <w:szCs w:val="22"/>
          <w:lang w:val="bg-BG"/>
        </w:rPr>
        <w:t>:</w:t>
      </w:r>
      <w:r w:rsidRPr="003304E7">
        <w:rPr>
          <w:sz w:val="22"/>
          <w:szCs w:val="22"/>
          <w:lang w:val="bg-BG"/>
        </w:rPr>
        <w:t>............................                                                                 Упълномощител</w:t>
      </w:r>
      <w:r w:rsidR="003710E0" w:rsidRPr="003304E7">
        <w:rPr>
          <w:sz w:val="22"/>
          <w:szCs w:val="22"/>
          <w:lang w:val="bg-BG"/>
        </w:rPr>
        <w:t>:</w:t>
      </w:r>
      <w:r w:rsidRPr="003304E7">
        <w:rPr>
          <w:sz w:val="22"/>
          <w:szCs w:val="22"/>
          <w:lang w:val="bg-BG"/>
        </w:rPr>
        <w:t xml:space="preserve"> ..................................</w:t>
      </w:r>
    </w:p>
    <w:p w14:paraId="4C71315F" w14:textId="77777777" w:rsidR="007F25F5" w:rsidRPr="003304E7" w:rsidRDefault="007F25F5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</w:p>
    <w:p w14:paraId="2D7FF6D5" w14:textId="77777777" w:rsidR="003B7D4C" w:rsidRPr="003304E7" w:rsidRDefault="003B7D4C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</w:p>
    <w:p w14:paraId="212D23BF" w14:textId="77777777" w:rsidR="003B7D4C" w:rsidRPr="003304E7" w:rsidRDefault="003B7D4C" w:rsidP="003C6F2F">
      <w:pPr>
        <w:rPr>
          <w:sz w:val="22"/>
          <w:szCs w:val="22"/>
          <w:lang w:val="en-US"/>
        </w:rPr>
      </w:pPr>
    </w:p>
    <w:p w14:paraId="5BC10C1C" w14:textId="77777777" w:rsidR="003B7D4C" w:rsidRDefault="003B7D4C" w:rsidP="003B7D4C">
      <w:pPr>
        <w:tabs>
          <w:tab w:val="left" w:pos="7263"/>
        </w:tabs>
        <w:rPr>
          <w:sz w:val="24"/>
          <w:szCs w:val="24"/>
          <w:lang w:val="en-US"/>
        </w:rPr>
      </w:pPr>
    </w:p>
    <w:p w14:paraId="17FA7114" w14:textId="77777777" w:rsidR="003B7D4C" w:rsidRPr="00E37123" w:rsidRDefault="003B7D4C" w:rsidP="003C6F2F">
      <w:pPr>
        <w:rPr>
          <w:sz w:val="24"/>
          <w:szCs w:val="24"/>
          <w:lang w:val="en-US"/>
        </w:rPr>
      </w:pPr>
    </w:p>
    <w:p w14:paraId="7DD0DD1C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50BF7B00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5CDE8458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5F87F989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7E7CE73D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18C013A3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1BBE0D17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6508D9A9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1F930BFA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673F38A7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7F6D5FC4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21FFE122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706CA3CD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12D4D022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0941681F" w14:textId="77777777" w:rsidR="003B7D4C" w:rsidRPr="003B7D4C" w:rsidRDefault="003B7D4C" w:rsidP="003C6F2F">
      <w:pPr>
        <w:rPr>
          <w:sz w:val="24"/>
          <w:szCs w:val="24"/>
          <w:lang w:val="en-US"/>
        </w:rPr>
      </w:pPr>
    </w:p>
    <w:p w14:paraId="2D44107B" w14:textId="77777777" w:rsidR="003B7D4C" w:rsidRDefault="003B7D4C" w:rsidP="003B7D4C">
      <w:pPr>
        <w:rPr>
          <w:sz w:val="24"/>
          <w:szCs w:val="24"/>
          <w:lang w:val="en-US"/>
        </w:rPr>
      </w:pPr>
    </w:p>
    <w:p w14:paraId="27390066" w14:textId="77777777" w:rsidR="007F25F5" w:rsidRPr="00E37123" w:rsidRDefault="003B7D4C" w:rsidP="001929EF">
      <w:pPr>
        <w:tabs>
          <w:tab w:val="left" w:pos="76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7F25F5" w:rsidRPr="00E37123" w:rsidSect="00C31F6E">
      <w:headerReference w:type="default" r:id="rId20"/>
      <w:footerReference w:type="default" r:id="rId21"/>
      <w:headerReference w:type="first" r:id="rId22"/>
      <w:pgSz w:w="11909" w:h="16834"/>
      <w:pgMar w:top="413" w:right="852" w:bottom="360" w:left="709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68A08" w14:textId="77777777" w:rsidR="006968E5" w:rsidRDefault="006968E5">
      <w:r>
        <w:separator/>
      </w:r>
    </w:p>
  </w:endnote>
  <w:endnote w:type="continuationSeparator" w:id="0">
    <w:p w14:paraId="4EF7DE77" w14:textId="77777777" w:rsidR="006968E5" w:rsidRDefault="0069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4p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15C1D" w14:textId="77777777" w:rsidR="00F55E02" w:rsidRDefault="00F55E02" w:rsidP="007035E4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14:paraId="4867B993" w14:textId="77777777" w:rsidR="00F55E02" w:rsidRPr="00A12AE5" w:rsidRDefault="00F55E02" w:rsidP="007035E4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Наказателния кодекс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F3E6C" w14:textId="77777777" w:rsidR="00F55E02" w:rsidRDefault="00F55E02" w:rsidP="00C239A6">
    <w:pPr>
      <w:pStyle w:val="Footer"/>
      <w:tabs>
        <w:tab w:val="clear" w:pos="4536"/>
        <w:tab w:val="clear" w:pos="9072"/>
        <w:tab w:val="left" w:pos="7050"/>
      </w:tabs>
      <w:rPr>
        <w:lang w:val="bg-BG"/>
      </w:rPr>
    </w:pPr>
  </w:p>
  <w:p w14:paraId="391AA1A8" w14:textId="77777777" w:rsidR="00F55E02" w:rsidRPr="009B6735" w:rsidRDefault="00F55E02" w:rsidP="00C239A6">
    <w:pPr>
      <w:pStyle w:val="Footer"/>
      <w:tabs>
        <w:tab w:val="clear" w:pos="4536"/>
        <w:tab w:val="clear" w:pos="9072"/>
        <w:tab w:val="left" w:pos="7050"/>
      </w:tabs>
      <w:rPr>
        <w:lang w:val="ru-RU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80B45" w14:textId="77777777" w:rsidR="00F55E02" w:rsidRDefault="00F55E02" w:rsidP="007035E4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14:paraId="02F5110A" w14:textId="77777777" w:rsidR="00F55E02" w:rsidRPr="00A12AE5" w:rsidRDefault="00F55E02" w:rsidP="007035E4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Наказателния кодекс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14F93" w14:textId="77777777" w:rsidR="00F55E02" w:rsidRDefault="00F55E02" w:rsidP="0014474C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14:paraId="602679F1" w14:textId="77777777" w:rsidR="00F55E02" w:rsidRPr="009B6735" w:rsidRDefault="00F55E02" w:rsidP="00C239A6">
    <w:pPr>
      <w:pStyle w:val="Footer"/>
      <w:tabs>
        <w:tab w:val="clear" w:pos="4536"/>
        <w:tab w:val="clear" w:pos="9072"/>
        <w:tab w:val="left" w:pos="7050"/>
      </w:tabs>
      <w:rPr>
        <w:lang w:val="ru-RU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787EE" w14:textId="77777777" w:rsidR="00F55E02" w:rsidRPr="009B6735" w:rsidRDefault="00F55E02" w:rsidP="00C239A6">
    <w:pPr>
      <w:pStyle w:val="Footer"/>
      <w:tabs>
        <w:tab w:val="clear" w:pos="4536"/>
        <w:tab w:val="clear" w:pos="9072"/>
        <w:tab w:val="left" w:pos="7050"/>
      </w:tabs>
      <w:rPr>
        <w:lang w:val="ru-RU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0EA3B" w14:textId="77777777" w:rsidR="00F55E02" w:rsidRDefault="00F55E02" w:rsidP="00E52F28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14:paraId="1BF6B227" w14:textId="77777777" w:rsidR="00F55E02" w:rsidRPr="00A12AE5" w:rsidRDefault="00F55E02" w:rsidP="00E52F28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A27D8" w14:textId="77777777" w:rsidR="00F55E02" w:rsidRPr="00A12AE5" w:rsidRDefault="00F55E02" w:rsidP="007035E4">
    <w:pPr>
      <w:pStyle w:val="Footer"/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42344" w14:textId="77777777" w:rsidR="006968E5" w:rsidRDefault="006968E5">
      <w:r>
        <w:separator/>
      </w:r>
    </w:p>
  </w:footnote>
  <w:footnote w:type="continuationSeparator" w:id="0">
    <w:p w14:paraId="6E914807" w14:textId="77777777" w:rsidR="006968E5" w:rsidRDefault="00696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F55E02" w:rsidRPr="00182061" w14:paraId="60B99840" w14:textId="77777777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14:paraId="027EC501" w14:textId="77777777" w:rsidR="00F55E02" w:rsidRPr="00FD735D" w:rsidRDefault="00F55E02" w:rsidP="007035E4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14:paraId="54587627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</w:tr>
    <w:tr w:rsidR="00F55E02" w:rsidRPr="00913CB0" w14:paraId="2ABE1C32" w14:textId="77777777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B12B72D" w14:textId="77777777" w:rsidR="00F55E02" w:rsidRPr="00FD735D" w:rsidRDefault="00F55E02" w:rsidP="007035E4">
          <w:pPr>
            <w:rPr>
              <w:lang w:val="bg-BG"/>
            </w:rPr>
          </w:pPr>
          <w:r w:rsidRPr="00FD735D">
            <w:rPr>
              <w:lang w:val="bg-BG"/>
            </w:rPr>
            <w:t xml:space="preserve">ЕГН /ЛНЧ/ЛН/ЕИК или служебен № за чужд гражданин </w:t>
          </w:r>
          <w:r w:rsidRPr="00CD133C">
            <w:rPr>
              <w:lang w:val="bg-BG"/>
            </w:rPr>
            <w:t>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14:paraId="280A10B7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5300E61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3FA4672B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116C4D9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18A85B6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3A385888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1EA922D7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9AA5158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75FF827E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663E20B2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78792F7E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C1FE504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EA1A830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</w:tr>
  </w:tbl>
  <w:p w14:paraId="5A4C6D13" w14:textId="77777777" w:rsidR="00F55E02" w:rsidRPr="00FD735D" w:rsidRDefault="00F55E02" w:rsidP="007035E4">
    <w:pPr>
      <w:pStyle w:val="Header"/>
      <w:tabs>
        <w:tab w:val="clear" w:pos="4536"/>
      </w:tabs>
      <w:rPr>
        <w:lang w:val="bg-B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AAC4E" w14:textId="77777777" w:rsidR="00F55E02" w:rsidRPr="00426762" w:rsidRDefault="00F55E02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b/>
        <w:lang w:val="bg-BG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48093" wp14:editId="0EC58D9A">
              <wp:simplePos x="0" y="0"/>
              <wp:positionH relativeFrom="column">
                <wp:posOffset>6074410</wp:posOffset>
              </wp:positionH>
              <wp:positionV relativeFrom="paragraph">
                <wp:posOffset>1412</wp:posOffset>
              </wp:positionV>
              <wp:extent cx="207010" cy="157480"/>
              <wp:effectExtent l="0" t="0" r="0" b="0"/>
              <wp:wrapNone/>
              <wp:docPr id="103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010" cy="157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7FE539" id="Rectangle 52" o:spid="_x0000_s1026" style="position:absolute;margin-left:478.3pt;margin-top:.1pt;width:16.3pt;height:1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QsIgIAAD4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"/>
          </w:pict>
        </mc:Fallback>
      </mc:AlternateContent>
    </w:r>
    <w:r>
      <w:rPr>
        <w:lang w:val="bg-BG"/>
      </w:rPr>
      <w:t>Приложение № 1</w:t>
    </w:r>
    <w:r>
      <w:rPr>
        <w:lang w:val="bg-BG"/>
      </w:rPr>
      <w:tab/>
      <w:t xml:space="preserve">общ брой страници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56"/>
    </w:tblGrid>
    <w:tr w:rsidR="00F55E02" w:rsidRPr="00182061" w14:paraId="0E4465B9" w14:textId="77777777" w:rsidTr="00E52F28"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14:paraId="39B37EAD" w14:textId="77777777" w:rsidR="00F55E02" w:rsidRPr="00FD735D" w:rsidRDefault="00F55E02" w:rsidP="007035E4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28" w:type="dxa"/>
          <w:gridSpan w:val="2"/>
          <w:tcBorders>
            <w:left w:val="single" w:sz="4" w:space="0" w:color="auto"/>
          </w:tcBorders>
        </w:tcPr>
        <w:p w14:paraId="360F9142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</w:tr>
    <w:tr w:rsidR="00F55E02" w:rsidRPr="00913CB0" w14:paraId="2B9571D6" w14:textId="77777777" w:rsidTr="00E52F28"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70FF2E64" w14:textId="77777777" w:rsidR="00F55E02" w:rsidRPr="00FD735D" w:rsidRDefault="00F55E02" w:rsidP="007035E4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14:paraId="08A39769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6F44BF9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6513451B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F4EF8BF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3A98C5C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1A7A5827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62948285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7660048D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C9B8610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57302EE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38444C9D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F3BE8F2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56" w:type="dxa"/>
          <w:tcBorders>
            <w:top w:val="single" w:sz="4" w:space="0" w:color="auto"/>
          </w:tcBorders>
        </w:tcPr>
        <w:p w14:paraId="28645173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</w:tr>
  </w:tbl>
  <w:p w14:paraId="1F3CD60B" w14:textId="77777777" w:rsidR="00F55E02" w:rsidRPr="00FD735D" w:rsidRDefault="00F55E02" w:rsidP="007035E4">
    <w:pPr>
      <w:pStyle w:val="Header"/>
      <w:tabs>
        <w:tab w:val="clear" w:pos="4536"/>
      </w:tabs>
      <w:rPr>
        <w:lang w:val="bg-BG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F55E02" w:rsidRPr="00182061" w14:paraId="3A5E9F73" w14:textId="77777777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14:paraId="797B0713" w14:textId="77777777" w:rsidR="00F55E02" w:rsidRPr="00FD735D" w:rsidRDefault="00F55E02" w:rsidP="00A7699A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14:paraId="7FCB6E97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</w:tr>
    <w:tr w:rsidR="00F55E02" w:rsidRPr="00913CB0" w14:paraId="22F742BD" w14:textId="77777777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B17DDB6" w14:textId="77777777" w:rsidR="00F55E02" w:rsidRPr="00FD735D" w:rsidRDefault="00F55E02" w:rsidP="00A7699A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14:paraId="3DA16E47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7510677E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115F347A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C6CEEC9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A114CEA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14C09A2E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3BE7A323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06A5A0B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B0D3A27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57CC20F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E2D95C3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5D72B4A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AA47A5E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</w:tr>
  </w:tbl>
  <w:p w14:paraId="02C8174B" w14:textId="77777777" w:rsidR="00F55E02" w:rsidRPr="00FD735D" w:rsidRDefault="00F55E02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F55E02" w:rsidRPr="00182061" w14:paraId="0115B5DA" w14:textId="77777777" w:rsidTr="00E52F28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14:paraId="05B0FCE0" w14:textId="77777777" w:rsidR="00F55E02" w:rsidRPr="00E52F28" w:rsidRDefault="00F55E02" w:rsidP="00E52F28">
          <w:pPr>
            <w:jc w:val="right"/>
            <w:rPr>
              <w:lang w:val="bg-BG"/>
            </w:rPr>
          </w:pPr>
          <w:r w:rsidRPr="00E52F28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14:paraId="71E1DE2F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</w:tr>
    <w:tr w:rsidR="00F55E02" w:rsidRPr="00913CB0" w14:paraId="21D353ED" w14:textId="77777777" w:rsidTr="00E52F28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8EE1A94" w14:textId="77777777" w:rsidR="00F55E02" w:rsidRPr="00E52F28" w:rsidRDefault="00F55E02" w:rsidP="00E52F28">
          <w:pPr>
            <w:rPr>
              <w:lang w:val="bg-BG"/>
            </w:rPr>
          </w:pPr>
          <w:r w:rsidRPr="00E52F28">
            <w:rPr>
              <w:lang w:val="bg-BG"/>
            </w:rPr>
            <w:t>ЕГН/ЛНЧ/ЛН/ЕИК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14:paraId="217E63F4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8CD51D3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7C8B862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7A56724C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616BC09F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7DC98D11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3835C84D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2520705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1FE40483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98DEA31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45E00B1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54D4431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03DE6FD" w14:textId="77777777" w:rsidR="00F55E02" w:rsidRPr="00182061" w:rsidRDefault="00F55E02" w:rsidP="00B12FA5">
          <w:pPr>
            <w:rPr>
              <w:sz w:val="22"/>
              <w:szCs w:val="22"/>
              <w:lang w:val="bg-BG"/>
            </w:rPr>
          </w:pPr>
        </w:p>
      </w:tc>
    </w:tr>
  </w:tbl>
  <w:p w14:paraId="434760AC" w14:textId="77777777" w:rsidR="00F55E02" w:rsidRPr="00E52F28" w:rsidRDefault="00F55E02" w:rsidP="00E52F28">
    <w:pPr>
      <w:pStyle w:val="Header"/>
      <w:tabs>
        <w:tab w:val="clear" w:pos="4536"/>
      </w:tabs>
      <w:rPr>
        <w:lang w:val="bg-BG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BC87A" w14:textId="77777777" w:rsidR="00F55E02" w:rsidRPr="00DC4B5A" w:rsidRDefault="00F55E02" w:rsidP="00DC4B5A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D60CB5" wp14:editId="6DB26BB2">
              <wp:simplePos x="0" y="0"/>
              <wp:positionH relativeFrom="column">
                <wp:posOffset>6074797</wp:posOffset>
              </wp:positionH>
              <wp:positionV relativeFrom="paragraph">
                <wp:posOffset>-46796</wp:posOffset>
              </wp:positionV>
              <wp:extent cx="207010" cy="157480"/>
              <wp:effectExtent l="0" t="0" r="0" b="0"/>
              <wp:wrapNone/>
              <wp:docPr id="7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010" cy="157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FB0E4D" id="Rectangle 52" o:spid="_x0000_s1026" style="position:absolute;margin-left:478.35pt;margin-top:-3.7pt;width:16.3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"/>
          </w:pict>
        </mc:Fallback>
      </mc:AlternateContent>
    </w:r>
    <w:r>
      <w:rPr>
        <w:lang w:val="bg-BG"/>
      </w:rPr>
      <w:t>Приложение №1</w:t>
    </w:r>
    <w:r>
      <w:rPr>
        <w:lang w:val="bg-BG"/>
      </w:rPr>
      <w:tab/>
      <w:t xml:space="preserve">общ брой страници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1364F" w14:textId="77777777" w:rsidR="00F55E02" w:rsidRPr="00FD735D" w:rsidRDefault="00F55E02" w:rsidP="007035E4">
    <w:pPr>
      <w:pStyle w:val="Header"/>
      <w:tabs>
        <w:tab w:val="clear" w:pos="4536"/>
      </w:tabs>
      <w:rPr>
        <w:lang w:val="bg-BG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F55E02" w:rsidRPr="00182061" w14:paraId="372CE4D3" w14:textId="77777777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14:paraId="799F865E" w14:textId="77777777" w:rsidR="00F55E02" w:rsidRPr="00FD735D" w:rsidRDefault="00F55E02" w:rsidP="00A7699A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14:paraId="77F2C2ED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</w:tr>
    <w:tr w:rsidR="00F55E02" w:rsidRPr="00913CB0" w14:paraId="69C663CF" w14:textId="77777777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0534DB1" w14:textId="77777777" w:rsidR="00F55E02" w:rsidRPr="00FD735D" w:rsidRDefault="00F55E02" w:rsidP="00A7699A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14:paraId="26D84D61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31D400E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42F2D4F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0E9E978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68AE7C27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8DDE306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35B2483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1A948C6F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FDC45CE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506ED49D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46DF70A3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04F102BF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14:paraId="2D031196" w14:textId="77777777" w:rsidR="00F55E02" w:rsidRPr="00182061" w:rsidRDefault="00F55E02" w:rsidP="00A7699A">
          <w:pPr>
            <w:rPr>
              <w:sz w:val="22"/>
              <w:szCs w:val="22"/>
              <w:lang w:val="bg-BG"/>
            </w:rPr>
          </w:pPr>
        </w:p>
      </w:tc>
    </w:tr>
  </w:tbl>
  <w:p w14:paraId="7AEFDE80" w14:textId="77777777" w:rsidR="00F55E02" w:rsidRPr="00FD735D" w:rsidRDefault="00F55E02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443DCE"/>
    <w:lvl w:ilvl="0">
      <w:numFmt w:val="decimal"/>
      <w:lvlText w:val="*"/>
      <w:lvlJc w:val="left"/>
    </w:lvl>
  </w:abstractNum>
  <w:abstractNum w:abstractNumId="1" w15:restartNumberingAfterBreak="0">
    <w:nsid w:val="0434788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6A21268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06B27B0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694C76"/>
    <w:multiLevelType w:val="hybridMultilevel"/>
    <w:tmpl w:val="5E2656C4"/>
    <w:lvl w:ilvl="0" w:tplc="261A0412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0C8F6D63"/>
    <w:multiLevelType w:val="singleLevel"/>
    <w:tmpl w:val="90464280"/>
    <w:lvl w:ilvl="0">
      <w:start w:val="6"/>
      <w:numFmt w:val="decimal"/>
      <w:lvlText w:val="5.%1."/>
      <w:legacy w:legacy="1" w:legacySpace="0" w:legacyIndent="380"/>
      <w:lvlJc w:val="left"/>
      <w:rPr>
        <w:rFonts w:ascii="Arial" w:hAnsi="Arial" w:hint="default"/>
      </w:rPr>
    </w:lvl>
  </w:abstractNum>
  <w:abstractNum w:abstractNumId="6" w15:restartNumberingAfterBreak="0">
    <w:nsid w:val="0EC07C20"/>
    <w:multiLevelType w:val="hybridMultilevel"/>
    <w:tmpl w:val="75AA5DBA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E75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546F15"/>
    <w:multiLevelType w:val="hybridMultilevel"/>
    <w:tmpl w:val="186660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5F5"/>
    <w:multiLevelType w:val="hybridMultilevel"/>
    <w:tmpl w:val="8A8C8B22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1BD3"/>
    <w:multiLevelType w:val="hybridMultilevel"/>
    <w:tmpl w:val="2DBAAF0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77B3F"/>
    <w:multiLevelType w:val="hybridMultilevel"/>
    <w:tmpl w:val="CBFE5B2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63D6C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25C47D0B"/>
    <w:multiLevelType w:val="hybridMultilevel"/>
    <w:tmpl w:val="D3D63FE4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140A7"/>
    <w:multiLevelType w:val="hybridMultilevel"/>
    <w:tmpl w:val="C168230E"/>
    <w:lvl w:ilvl="0" w:tplc="C9DA6B4C">
      <w:start w:val="1"/>
      <w:numFmt w:val="bullet"/>
      <w:lvlText w:val="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137A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2E8E41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083CA7"/>
    <w:multiLevelType w:val="hybridMultilevel"/>
    <w:tmpl w:val="10F840B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D7C57"/>
    <w:multiLevelType w:val="multilevel"/>
    <w:tmpl w:val="D3D63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8289F"/>
    <w:multiLevelType w:val="hybridMultilevel"/>
    <w:tmpl w:val="2A1833B6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E0966"/>
    <w:multiLevelType w:val="hybridMultilevel"/>
    <w:tmpl w:val="880A8A9A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417E3"/>
    <w:multiLevelType w:val="hybridMultilevel"/>
    <w:tmpl w:val="0EDEAFE6"/>
    <w:lvl w:ilvl="0" w:tplc="0402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6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E836BD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4" w15:restartNumberingAfterBreak="0">
    <w:nsid w:val="4D2A7F04"/>
    <w:multiLevelType w:val="multilevel"/>
    <w:tmpl w:val="4ECA0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3530F"/>
    <w:multiLevelType w:val="hybridMultilevel"/>
    <w:tmpl w:val="0B262D52"/>
    <w:lvl w:ilvl="0" w:tplc="966C11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602F4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5187604E"/>
    <w:multiLevelType w:val="hybridMultilevel"/>
    <w:tmpl w:val="CE1223A4"/>
    <w:lvl w:ilvl="0" w:tplc="01208AAE">
      <w:start w:val="5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28" w15:restartNumberingAfterBreak="0">
    <w:nsid w:val="54045DCA"/>
    <w:multiLevelType w:val="singleLevel"/>
    <w:tmpl w:val="77EC284E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b w:val="0"/>
        <w:sz w:val="22"/>
        <w:szCs w:val="22"/>
      </w:rPr>
    </w:lvl>
  </w:abstractNum>
  <w:abstractNum w:abstractNumId="29" w15:restartNumberingAfterBreak="0">
    <w:nsid w:val="57E777E6"/>
    <w:multiLevelType w:val="multilevel"/>
    <w:tmpl w:val="E5FA326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0" w15:restartNumberingAfterBreak="0">
    <w:nsid w:val="5AF0691B"/>
    <w:multiLevelType w:val="hybridMultilevel"/>
    <w:tmpl w:val="0C1E3F12"/>
    <w:lvl w:ilvl="0" w:tplc="89C0FA6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5B0A5EDF"/>
    <w:multiLevelType w:val="hybridMultilevel"/>
    <w:tmpl w:val="B81A48F0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1444B9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3CF570E"/>
    <w:multiLevelType w:val="hybridMultilevel"/>
    <w:tmpl w:val="E7AA121A"/>
    <w:lvl w:ilvl="0" w:tplc="77EC284E">
      <w:start w:val="1"/>
      <w:numFmt w:val="bullet"/>
      <w:lvlText w:val=""/>
      <w:lvlJc w:val="left"/>
      <w:pPr>
        <w:ind w:left="1038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4" w15:restartNumberingAfterBreak="0">
    <w:nsid w:val="6A6164F4"/>
    <w:multiLevelType w:val="hybridMultilevel"/>
    <w:tmpl w:val="436CD0C4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AA2F6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567619"/>
    <w:multiLevelType w:val="multilevel"/>
    <w:tmpl w:val="8A8C8B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67299"/>
    <w:multiLevelType w:val="multilevel"/>
    <w:tmpl w:val="3190BCC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</w:abstractNum>
  <w:abstractNum w:abstractNumId="37" w15:restartNumberingAfterBreak="0">
    <w:nsid w:val="70E43447"/>
    <w:multiLevelType w:val="hybridMultilevel"/>
    <w:tmpl w:val="E042E2DC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93FD7"/>
    <w:multiLevelType w:val="hybridMultilevel"/>
    <w:tmpl w:val="D688C14A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B17FE"/>
    <w:multiLevelType w:val="hybridMultilevel"/>
    <w:tmpl w:val="4ECA01A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1364D"/>
    <w:multiLevelType w:val="multilevel"/>
    <w:tmpl w:val="186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47BB6"/>
    <w:multiLevelType w:val="hybridMultilevel"/>
    <w:tmpl w:val="C6927EB2"/>
    <w:lvl w:ilvl="0" w:tplc="6E30A44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E5291F"/>
    <w:multiLevelType w:val="singleLevel"/>
    <w:tmpl w:val="C9DA6B4C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BC03E22"/>
    <w:multiLevelType w:val="hybridMultilevel"/>
    <w:tmpl w:val="C354DEC8"/>
    <w:lvl w:ilvl="0" w:tplc="0402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4" w15:restartNumberingAfterBreak="0">
    <w:nsid w:val="7DCA73F0"/>
    <w:multiLevelType w:val="multilevel"/>
    <w:tmpl w:val="7D92E3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2"/>
      </w:rPr>
    </w:lvl>
    <w:lvl w:ilvl="1">
      <w:start w:val="14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2" w:hanging="180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2"/>
  </w:num>
  <w:num w:numId="5">
    <w:abstractNumId w:val="42"/>
  </w:num>
  <w:num w:numId="6">
    <w:abstractNumId w:val="28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Arial" w:hAnsi="Arial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10"/>
        <w:lvlJc w:val="left"/>
        <w:rPr>
          <w:rFonts w:ascii="Arial" w:hAnsi="Arial" w:hint="default"/>
        </w:rPr>
      </w:lvl>
    </w:lvlOverride>
  </w:num>
  <w:num w:numId="9">
    <w:abstractNumId w:val="5"/>
  </w:num>
  <w:num w:numId="10">
    <w:abstractNumId w:val="26"/>
  </w:num>
  <w:num w:numId="11">
    <w:abstractNumId w:val="32"/>
  </w:num>
  <w:num w:numId="12">
    <w:abstractNumId w:val="12"/>
  </w:num>
  <w:num w:numId="13">
    <w:abstractNumId w:val="2"/>
  </w:num>
  <w:num w:numId="14">
    <w:abstractNumId w:val="1"/>
  </w:num>
  <w:num w:numId="15">
    <w:abstractNumId w:val="3"/>
  </w:num>
  <w:num w:numId="16">
    <w:abstractNumId w:val="36"/>
  </w:num>
  <w:num w:numId="17">
    <w:abstractNumId w:val="8"/>
  </w:num>
  <w:num w:numId="18">
    <w:abstractNumId w:val="31"/>
  </w:num>
  <w:num w:numId="19">
    <w:abstractNumId w:val="27"/>
  </w:num>
  <w:num w:numId="20">
    <w:abstractNumId w:val="34"/>
  </w:num>
  <w:num w:numId="21">
    <w:abstractNumId w:val="30"/>
  </w:num>
  <w:num w:numId="22">
    <w:abstractNumId w:val="4"/>
  </w:num>
  <w:num w:numId="23">
    <w:abstractNumId w:val="29"/>
  </w:num>
  <w:num w:numId="24">
    <w:abstractNumId w:val="40"/>
  </w:num>
  <w:num w:numId="25">
    <w:abstractNumId w:val="37"/>
  </w:num>
  <w:num w:numId="26">
    <w:abstractNumId w:val="14"/>
  </w:num>
  <w:num w:numId="27">
    <w:abstractNumId w:val="11"/>
  </w:num>
  <w:num w:numId="28">
    <w:abstractNumId w:val="20"/>
  </w:num>
  <w:num w:numId="29">
    <w:abstractNumId w:val="9"/>
  </w:num>
  <w:num w:numId="30">
    <w:abstractNumId w:val="25"/>
  </w:num>
  <w:num w:numId="31">
    <w:abstractNumId w:val="41"/>
  </w:num>
  <w:num w:numId="32">
    <w:abstractNumId w:val="35"/>
  </w:num>
  <w:num w:numId="33">
    <w:abstractNumId w:val="43"/>
  </w:num>
  <w:num w:numId="34">
    <w:abstractNumId w:val="6"/>
  </w:num>
  <w:num w:numId="35">
    <w:abstractNumId w:val="13"/>
  </w:num>
  <w:num w:numId="36">
    <w:abstractNumId w:val="18"/>
  </w:num>
  <w:num w:numId="37">
    <w:abstractNumId w:val="39"/>
  </w:num>
  <w:num w:numId="38">
    <w:abstractNumId w:val="24"/>
  </w:num>
  <w:num w:numId="39">
    <w:abstractNumId w:val="10"/>
  </w:num>
  <w:num w:numId="40">
    <w:abstractNumId w:val="21"/>
  </w:num>
  <w:num w:numId="41">
    <w:abstractNumId w:val="19"/>
  </w:num>
  <w:num w:numId="42">
    <w:abstractNumId w:val="16"/>
  </w:num>
  <w:num w:numId="43">
    <w:abstractNumId w:val="38"/>
  </w:num>
  <w:num w:numId="44">
    <w:abstractNumId w:val="17"/>
  </w:num>
  <w:num w:numId="45">
    <w:abstractNumId w:val="4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76"/>
    <w:rsid w:val="000009E6"/>
    <w:rsid w:val="00000C94"/>
    <w:rsid w:val="00001AB2"/>
    <w:rsid w:val="00004069"/>
    <w:rsid w:val="0000427B"/>
    <w:rsid w:val="00004510"/>
    <w:rsid w:val="00004A0C"/>
    <w:rsid w:val="0000581A"/>
    <w:rsid w:val="0000643B"/>
    <w:rsid w:val="00006625"/>
    <w:rsid w:val="00006F33"/>
    <w:rsid w:val="00010D9B"/>
    <w:rsid w:val="00011123"/>
    <w:rsid w:val="00015555"/>
    <w:rsid w:val="00017664"/>
    <w:rsid w:val="00017BBB"/>
    <w:rsid w:val="00023FDF"/>
    <w:rsid w:val="000262D1"/>
    <w:rsid w:val="000277EF"/>
    <w:rsid w:val="0003226D"/>
    <w:rsid w:val="000327A8"/>
    <w:rsid w:val="00032EE6"/>
    <w:rsid w:val="000332B8"/>
    <w:rsid w:val="000334B9"/>
    <w:rsid w:val="00033A6C"/>
    <w:rsid w:val="000354B9"/>
    <w:rsid w:val="000357A1"/>
    <w:rsid w:val="00035B8F"/>
    <w:rsid w:val="000412EF"/>
    <w:rsid w:val="00042F5D"/>
    <w:rsid w:val="0004466C"/>
    <w:rsid w:val="000446A8"/>
    <w:rsid w:val="0004473A"/>
    <w:rsid w:val="000450AD"/>
    <w:rsid w:val="0004564E"/>
    <w:rsid w:val="00046648"/>
    <w:rsid w:val="00050ACE"/>
    <w:rsid w:val="00053DC1"/>
    <w:rsid w:val="00053FEF"/>
    <w:rsid w:val="000546BA"/>
    <w:rsid w:val="000549E4"/>
    <w:rsid w:val="00056126"/>
    <w:rsid w:val="000570E5"/>
    <w:rsid w:val="00057672"/>
    <w:rsid w:val="000609F4"/>
    <w:rsid w:val="000632BA"/>
    <w:rsid w:val="00063738"/>
    <w:rsid w:val="00070D84"/>
    <w:rsid w:val="00071B65"/>
    <w:rsid w:val="000734EA"/>
    <w:rsid w:val="0007395E"/>
    <w:rsid w:val="000757E7"/>
    <w:rsid w:val="00080B86"/>
    <w:rsid w:val="00080C12"/>
    <w:rsid w:val="000814DF"/>
    <w:rsid w:val="0008186C"/>
    <w:rsid w:val="00082BF4"/>
    <w:rsid w:val="00084C8B"/>
    <w:rsid w:val="00085DB2"/>
    <w:rsid w:val="00086297"/>
    <w:rsid w:val="000862EA"/>
    <w:rsid w:val="00091206"/>
    <w:rsid w:val="000916BD"/>
    <w:rsid w:val="00091CC0"/>
    <w:rsid w:val="00091DA5"/>
    <w:rsid w:val="000923A2"/>
    <w:rsid w:val="000932BD"/>
    <w:rsid w:val="00094755"/>
    <w:rsid w:val="000979A9"/>
    <w:rsid w:val="000A071A"/>
    <w:rsid w:val="000A0C63"/>
    <w:rsid w:val="000A1FDF"/>
    <w:rsid w:val="000A24B8"/>
    <w:rsid w:val="000A511F"/>
    <w:rsid w:val="000A6EE0"/>
    <w:rsid w:val="000A7D8A"/>
    <w:rsid w:val="000B1098"/>
    <w:rsid w:val="000B702E"/>
    <w:rsid w:val="000B7349"/>
    <w:rsid w:val="000B7581"/>
    <w:rsid w:val="000C1505"/>
    <w:rsid w:val="000C2AC5"/>
    <w:rsid w:val="000C368A"/>
    <w:rsid w:val="000C3DC5"/>
    <w:rsid w:val="000C4120"/>
    <w:rsid w:val="000C58A9"/>
    <w:rsid w:val="000C6269"/>
    <w:rsid w:val="000C650E"/>
    <w:rsid w:val="000C6A58"/>
    <w:rsid w:val="000C7199"/>
    <w:rsid w:val="000C7C67"/>
    <w:rsid w:val="000D06C1"/>
    <w:rsid w:val="000D0946"/>
    <w:rsid w:val="000D12C2"/>
    <w:rsid w:val="000D2C93"/>
    <w:rsid w:val="000D2EC8"/>
    <w:rsid w:val="000D304C"/>
    <w:rsid w:val="000D3D9C"/>
    <w:rsid w:val="000D45B7"/>
    <w:rsid w:val="000D4F22"/>
    <w:rsid w:val="000D624F"/>
    <w:rsid w:val="000D684B"/>
    <w:rsid w:val="000D6A0D"/>
    <w:rsid w:val="000E0921"/>
    <w:rsid w:val="000E0981"/>
    <w:rsid w:val="000E0FB4"/>
    <w:rsid w:val="000E12A4"/>
    <w:rsid w:val="000E2AB3"/>
    <w:rsid w:val="000E3F27"/>
    <w:rsid w:val="000E58A6"/>
    <w:rsid w:val="000E5AF7"/>
    <w:rsid w:val="000E60D3"/>
    <w:rsid w:val="000F0122"/>
    <w:rsid w:val="000F0877"/>
    <w:rsid w:val="000F1C25"/>
    <w:rsid w:val="000F1CD4"/>
    <w:rsid w:val="000F2DC5"/>
    <w:rsid w:val="000F6024"/>
    <w:rsid w:val="000F78E5"/>
    <w:rsid w:val="00100D48"/>
    <w:rsid w:val="001022C2"/>
    <w:rsid w:val="001029DA"/>
    <w:rsid w:val="00103FC7"/>
    <w:rsid w:val="0010434C"/>
    <w:rsid w:val="00104815"/>
    <w:rsid w:val="00107046"/>
    <w:rsid w:val="001070C8"/>
    <w:rsid w:val="00110642"/>
    <w:rsid w:val="00112ACF"/>
    <w:rsid w:val="00113486"/>
    <w:rsid w:val="00113D0A"/>
    <w:rsid w:val="00113F2C"/>
    <w:rsid w:val="00115E61"/>
    <w:rsid w:val="00116778"/>
    <w:rsid w:val="00116AD5"/>
    <w:rsid w:val="00116BD9"/>
    <w:rsid w:val="001179D2"/>
    <w:rsid w:val="00120E61"/>
    <w:rsid w:val="00122F8A"/>
    <w:rsid w:val="00123694"/>
    <w:rsid w:val="001242EC"/>
    <w:rsid w:val="001245F6"/>
    <w:rsid w:val="00124C4B"/>
    <w:rsid w:val="00124EC9"/>
    <w:rsid w:val="00126879"/>
    <w:rsid w:val="00126905"/>
    <w:rsid w:val="00126E96"/>
    <w:rsid w:val="001301D9"/>
    <w:rsid w:val="00131474"/>
    <w:rsid w:val="00132591"/>
    <w:rsid w:val="0013347C"/>
    <w:rsid w:val="0013454A"/>
    <w:rsid w:val="00135237"/>
    <w:rsid w:val="001363FC"/>
    <w:rsid w:val="00142820"/>
    <w:rsid w:val="00142C9B"/>
    <w:rsid w:val="00143D50"/>
    <w:rsid w:val="00143E9D"/>
    <w:rsid w:val="001442C4"/>
    <w:rsid w:val="0014474C"/>
    <w:rsid w:val="001461A1"/>
    <w:rsid w:val="00146D1B"/>
    <w:rsid w:val="0014775C"/>
    <w:rsid w:val="0014795B"/>
    <w:rsid w:val="00147D67"/>
    <w:rsid w:val="00147EDA"/>
    <w:rsid w:val="001517DD"/>
    <w:rsid w:val="00152504"/>
    <w:rsid w:val="00153268"/>
    <w:rsid w:val="00153B6B"/>
    <w:rsid w:val="00155193"/>
    <w:rsid w:val="00157581"/>
    <w:rsid w:val="00160CBA"/>
    <w:rsid w:val="001618BD"/>
    <w:rsid w:val="001619C3"/>
    <w:rsid w:val="00162C61"/>
    <w:rsid w:val="00162E16"/>
    <w:rsid w:val="001653E6"/>
    <w:rsid w:val="00165E7A"/>
    <w:rsid w:val="00166987"/>
    <w:rsid w:val="00167C5D"/>
    <w:rsid w:val="00171F68"/>
    <w:rsid w:val="00172165"/>
    <w:rsid w:val="0017250E"/>
    <w:rsid w:val="00172C18"/>
    <w:rsid w:val="00172EEB"/>
    <w:rsid w:val="0017405C"/>
    <w:rsid w:val="0017433F"/>
    <w:rsid w:val="00175ADC"/>
    <w:rsid w:val="001761AD"/>
    <w:rsid w:val="001773E5"/>
    <w:rsid w:val="00180540"/>
    <w:rsid w:val="00182061"/>
    <w:rsid w:val="0018207F"/>
    <w:rsid w:val="001830E6"/>
    <w:rsid w:val="001833CE"/>
    <w:rsid w:val="00183733"/>
    <w:rsid w:val="00184E27"/>
    <w:rsid w:val="0018570A"/>
    <w:rsid w:val="001858D9"/>
    <w:rsid w:val="00186E5A"/>
    <w:rsid w:val="00187BD2"/>
    <w:rsid w:val="00187C9C"/>
    <w:rsid w:val="001902DF"/>
    <w:rsid w:val="00190A1F"/>
    <w:rsid w:val="00190FE9"/>
    <w:rsid w:val="001926D8"/>
    <w:rsid w:val="00192729"/>
    <w:rsid w:val="001929EF"/>
    <w:rsid w:val="00192B5E"/>
    <w:rsid w:val="00192C78"/>
    <w:rsid w:val="0019391A"/>
    <w:rsid w:val="0019398B"/>
    <w:rsid w:val="00193A1D"/>
    <w:rsid w:val="00195770"/>
    <w:rsid w:val="00196B14"/>
    <w:rsid w:val="001A059C"/>
    <w:rsid w:val="001A0FF4"/>
    <w:rsid w:val="001A1E17"/>
    <w:rsid w:val="001A1F42"/>
    <w:rsid w:val="001A41AB"/>
    <w:rsid w:val="001A42C0"/>
    <w:rsid w:val="001A6C37"/>
    <w:rsid w:val="001A7E16"/>
    <w:rsid w:val="001B2015"/>
    <w:rsid w:val="001B2EF0"/>
    <w:rsid w:val="001B3448"/>
    <w:rsid w:val="001B34E1"/>
    <w:rsid w:val="001B3E6E"/>
    <w:rsid w:val="001B534C"/>
    <w:rsid w:val="001B580F"/>
    <w:rsid w:val="001B7695"/>
    <w:rsid w:val="001B7B52"/>
    <w:rsid w:val="001C0640"/>
    <w:rsid w:val="001C3EF1"/>
    <w:rsid w:val="001C4996"/>
    <w:rsid w:val="001C4E4A"/>
    <w:rsid w:val="001C52CE"/>
    <w:rsid w:val="001D04CB"/>
    <w:rsid w:val="001D0F03"/>
    <w:rsid w:val="001D34CB"/>
    <w:rsid w:val="001D47AB"/>
    <w:rsid w:val="001D5743"/>
    <w:rsid w:val="001D7D8A"/>
    <w:rsid w:val="001E0F3F"/>
    <w:rsid w:val="001E1E0D"/>
    <w:rsid w:val="001E2918"/>
    <w:rsid w:val="001E2E09"/>
    <w:rsid w:val="001E377A"/>
    <w:rsid w:val="001E4A07"/>
    <w:rsid w:val="001E5D39"/>
    <w:rsid w:val="001E5E90"/>
    <w:rsid w:val="001E7576"/>
    <w:rsid w:val="001E7582"/>
    <w:rsid w:val="001F0221"/>
    <w:rsid w:val="001F0B7A"/>
    <w:rsid w:val="001F45FA"/>
    <w:rsid w:val="001F5824"/>
    <w:rsid w:val="001F5934"/>
    <w:rsid w:val="001F6801"/>
    <w:rsid w:val="00200561"/>
    <w:rsid w:val="00200C30"/>
    <w:rsid w:val="00201E52"/>
    <w:rsid w:val="00202EA1"/>
    <w:rsid w:val="00203B66"/>
    <w:rsid w:val="002044D0"/>
    <w:rsid w:val="00205251"/>
    <w:rsid w:val="00205A8E"/>
    <w:rsid w:val="00205D89"/>
    <w:rsid w:val="00206C55"/>
    <w:rsid w:val="00207145"/>
    <w:rsid w:val="00211C31"/>
    <w:rsid w:val="00211FD9"/>
    <w:rsid w:val="00213C60"/>
    <w:rsid w:val="00213CDD"/>
    <w:rsid w:val="002146F7"/>
    <w:rsid w:val="0021568C"/>
    <w:rsid w:val="002158FB"/>
    <w:rsid w:val="002167EE"/>
    <w:rsid w:val="002172DF"/>
    <w:rsid w:val="002179A1"/>
    <w:rsid w:val="002200F4"/>
    <w:rsid w:val="0022028B"/>
    <w:rsid w:val="002207AA"/>
    <w:rsid w:val="002207B4"/>
    <w:rsid w:val="0022158D"/>
    <w:rsid w:val="00225823"/>
    <w:rsid w:val="00225AE2"/>
    <w:rsid w:val="00226E50"/>
    <w:rsid w:val="002309C2"/>
    <w:rsid w:val="002326BA"/>
    <w:rsid w:val="00233B5A"/>
    <w:rsid w:val="002348B7"/>
    <w:rsid w:val="00234D6B"/>
    <w:rsid w:val="002352A0"/>
    <w:rsid w:val="00235406"/>
    <w:rsid w:val="002357D8"/>
    <w:rsid w:val="002360F5"/>
    <w:rsid w:val="00237355"/>
    <w:rsid w:val="002402A4"/>
    <w:rsid w:val="00241A06"/>
    <w:rsid w:val="0024224B"/>
    <w:rsid w:val="00243325"/>
    <w:rsid w:val="002438FF"/>
    <w:rsid w:val="00246677"/>
    <w:rsid w:val="0024735D"/>
    <w:rsid w:val="00247C43"/>
    <w:rsid w:val="00247F17"/>
    <w:rsid w:val="00251C2A"/>
    <w:rsid w:val="00252CA2"/>
    <w:rsid w:val="002554EE"/>
    <w:rsid w:val="0025567E"/>
    <w:rsid w:val="00255A74"/>
    <w:rsid w:val="002562CF"/>
    <w:rsid w:val="00256C9F"/>
    <w:rsid w:val="00257EC4"/>
    <w:rsid w:val="0026151E"/>
    <w:rsid w:val="002617DD"/>
    <w:rsid w:val="00264E9B"/>
    <w:rsid w:val="00267363"/>
    <w:rsid w:val="00277D2C"/>
    <w:rsid w:val="00282270"/>
    <w:rsid w:val="00282441"/>
    <w:rsid w:val="00284C47"/>
    <w:rsid w:val="00286457"/>
    <w:rsid w:val="00290583"/>
    <w:rsid w:val="00290599"/>
    <w:rsid w:val="002921FD"/>
    <w:rsid w:val="0029574A"/>
    <w:rsid w:val="00296AE5"/>
    <w:rsid w:val="00296CF0"/>
    <w:rsid w:val="0029735B"/>
    <w:rsid w:val="002A00F3"/>
    <w:rsid w:val="002A0339"/>
    <w:rsid w:val="002A0FF1"/>
    <w:rsid w:val="002A5EE0"/>
    <w:rsid w:val="002A65F4"/>
    <w:rsid w:val="002A7423"/>
    <w:rsid w:val="002A7BBE"/>
    <w:rsid w:val="002B0B31"/>
    <w:rsid w:val="002B1696"/>
    <w:rsid w:val="002B1E61"/>
    <w:rsid w:val="002B1EA4"/>
    <w:rsid w:val="002B2DB0"/>
    <w:rsid w:val="002B5239"/>
    <w:rsid w:val="002B52EC"/>
    <w:rsid w:val="002B60CF"/>
    <w:rsid w:val="002B6535"/>
    <w:rsid w:val="002B7B5E"/>
    <w:rsid w:val="002C07C3"/>
    <w:rsid w:val="002C2030"/>
    <w:rsid w:val="002C3065"/>
    <w:rsid w:val="002C3BAF"/>
    <w:rsid w:val="002C6848"/>
    <w:rsid w:val="002C7379"/>
    <w:rsid w:val="002C738A"/>
    <w:rsid w:val="002D0043"/>
    <w:rsid w:val="002D19A0"/>
    <w:rsid w:val="002D3A0F"/>
    <w:rsid w:val="002D454B"/>
    <w:rsid w:val="002D4D1A"/>
    <w:rsid w:val="002D4F70"/>
    <w:rsid w:val="002D5C12"/>
    <w:rsid w:val="002D66C6"/>
    <w:rsid w:val="002D70CF"/>
    <w:rsid w:val="002D7692"/>
    <w:rsid w:val="002D78E5"/>
    <w:rsid w:val="002E06ED"/>
    <w:rsid w:val="002E0B6A"/>
    <w:rsid w:val="002E0DBD"/>
    <w:rsid w:val="002E1EDC"/>
    <w:rsid w:val="002E2320"/>
    <w:rsid w:val="002E2A8B"/>
    <w:rsid w:val="002E2F74"/>
    <w:rsid w:val="002E3A6F"/>
    <w:rsid w:val="002E414E"/>
    <w:rsid w:val="002E4436"/>
    <w:rsid w:val="002E5D80"/>
    <w:rsid w:val="002F0710"/>
    <w:rsid w:val="002F0AE6"/>
    <w:rsid w:val="002F10E3"/>
    <w:rsid w:val="002F12BB"/>
    <w:rsid w:val="002F2C1E"/>
    <w:rsid w:val="002F332D"/>
    <w:rsid w:val="002F4049"/>
    <w:rsid w:val="002F7CED"/>
    <w:rsid w:val="00300A7D"/>
    <w:rsid w:val="00301420"/>
    <w:rsid w:val="003079B6"/>
    <w:rsid w:val="00307C70"/>
    <w:rsid w:val="003124BF"/>
    <w:rsid w:val="00312F15"/>
    <w:rsid w:val="00313CAE"/>
    <w:rsid w:val="003147F8"/>
    <w:rsid w:val="00314BC2"/>
    <w:rsid w:val="0031558A"/>
    <w:rsid w:val="003164B0"/>
    <w:rsid w:val="00316E3E"/>
    <w:rsid w:val="00316E8F"/>
    <w:rsid w:val="00317167"/>
    <w:rsid w:val="00317FE5"/>
    <w:rsid w:val="00320535"/>
    <w:rsid w:val="0032103B"/>
    <w:rsid w:val="00323CDF"/>
    <w:rsid w:val="0032407B"/>
    <w:rsid w:val="0032502B"/>
    <w:rsid w:val="0032674E"/>
    <w:rsid w:val="00326C88"/>
    <w:rsid w:val="003304E7"/>
    <w:rsid w:val="00331C54"/>
    <w:rsid w:val="00332D61"/>
    <w:rsid w:val="003336FB"/>
    <w:rsid w:val="003362D4"/>
    <w:rsid w:val="00336CA0"/>
    <w:rsid w:val="003404E8"/>
    <w:rsid w:val="00342844"/>
    <w:rsid w:val="00343F39"/>
    <w:rsid w:val="00344119"/>
    <w:rsid w:val="003442D9"/>
    <w:rsid w:val="003456DD"/>
    <w:rsid w:val="00345CAD"/>
    <w:rsid w:val="003504C3"/>
    <w:rsid w:val="003516EB"/>
    <w:rsid w:val="00351A8E"/>
    <w:rsid w:val="0035241D"/>
    <w:rsid w:val="00353D72"/>
    <w:rsid w:val="0035428B"/>
    <w:rsid w:val="00355360"/>
    <w:rsid w:val="00355B33"/>
    <w:rsid w:val="003561AB"/>
    <w:rsid w:val="0035686D"/>
    <w:rsid w:val="00356C9F"/>
    <w:rsid w:val="003611E1"/>
    <w:rsid w:val="00363E2D"/>
    <w:rsid w:val="003641EF"/>
    <w:rsid w:val="00364240"/>
    <w:rsid w:val="003677D1"/>
    <w:rsid w:val="00367C48"/>
    <w:rsid w:val="003710E0"/>
    <w:rsid w:val="00371346"/>
    <w:rsid w:val="00371793"/>
    <w:rsid w:val="00371E2D"/>
    <w:rsid w:val="00372726"/>
    <w:rsid w:val="00372DD5"/>
    <w:rsid w:val="00373C31"/>
    <w:rsid w:val="00380961"/>
    <w:rsid w:val="00381AE7"/>
    <w:rsid w:val="00381AEC"/>
    <w:rsid w:val="003823DD"/>
    <w:rsid w:val="00382FC6"/>
    <w:rsid w:val="003835FB"/>
    <w:rsid w:val="003835FF"/>
    <w:rsid w:val="00384593"/>
    <w:rsid w:val="00384A6A"/>
    <w:rsid w:val="00385036"/>
    <w:rsid w:val="003859AC"/>
    <w:rsid w:val="00386D19"/>
    <w:rsid w:val="003912E3"/>
    <w:rsid w:val="00392D90"/>
    <w:rsid w:val="00393922"/>
    <w:rsid w:val="003961F3"/>
    <w:rsid w:val="003965AF"/>
    <w:rsid w:val="003966A9"/>
    <w:rsid w:val="00397AA0"/>
    <w:rsid w:val="003A0318"/>
    <w:rsid w:val="003A1A73"/>
    <w:rsid w:val="003A50FC"/>
    <w:rsid w:val="003A5904"/>
    <w:rsid w:val="003A5AA0"/>
    <w:rsid w:val="003A5F95"/>
    <w:rsid w:val="003A68CE"/>
    <w:rsid w:val="003B060B"/>
    <w:rsid w:val="003B0CA1"/>
    <w:rsid w:val="003B17DC"/>
    <w:rsid w:val="003B25A2"/>
    <w:rsid w:val="003B324E"/>
    <w:rsid w:val="003B376A"/>
    <w:rsid w:val="003B420C"/>
    <w:rsid w:val="003B4622"/>
    <w:rsid w:val="003B4F64"/>
    <w:rsid w:val="003B7D4C"/>
    <w:rsid w:val="003C1AB0"/>
    <w:rsid w:val="003C2F5C"/>
    <w:rsid w:val="003C3A0B"/>
    <w:rsid w:val="003C3E64"/>
    <w:rsid w:val="003C3F79"/>
    <w:rsid w:val="003C6F2F"/>
    <w:rsid w:val="003D10A5"/>
    <w:rsid w:val="003D115E"/>
    <w:rsid w:val="003D15FB"/>
    <w:rsid w:val="003D2471"/>
    <w:rsid w:val="003D2C2D"/>
    <w:rsid w:val="003D317A"/>
    <w:rsid w:val="003D52DD"/>
    <w:rsid w:val="003D6D5D"/>
    <w:rsid w:val="003E0A8E"/>
    <w:rsid w:val="003E18FE"/>
    <w:rsid w:val="003E1FFB"/>
    <w:rsid w:val="003E20E7"/>
    <w:rsid w:val="003E2370"/>
    <w:rsid w:val="003E26F2"/>
    <w:rsid w:val="003E4AA1"/>
    <w:rsid w:val="003E4FF5"/>
    <w:rsid w:val="003E7009"/>
    <w:rsid w:val="003F10EF"/>
    <w:rsid w:val="003F245F"/>
    <w:rsid w:val="003F3B67"/>
    <w:rsid w:val="003F5291"/>
    <w:rsid w:val="003F6308"/>
    <w:rsid w:val="00400844"/>
    <w:rsid w:val="00401F2A"/>
    <w:rsid w:val="0040221E"/>
    <w:rsid w:val="004030EC"/>
    <w:rsid w:val="0040477D"/>
    <w:rsid w:val="00405877"/>
    <w:rsid w:val="0040645B"/>
    <w:rsid w:val="00406809"/>
    <w:rsid w:val="00406E40"/>
    <w:rsid w:val="0040733E"/>
    <w:rsid w:val="0041109D"/>
    <w:rsid w:val="00411A16"/>
    <w:rsid w:val="004124DF"/>
    <w:rsid w:val="0041375D"/>
    <w:rsid w:val="00413A45"/>
    <w:rsid w:val="00413A8E"/>
    <w:rsid w:val="0041601E"/>
    <w:rsid w:val="0041646F"/>
    <w:rsid w:val="00417089"/>
    <w:rsid w:val="004207C9"/>
    <w:rsid w:val="00422A98"/>
    <w:rsid w:val="00422BE1"/>
    <w:rsid w:val="00423A0A"/>
    <w:rsid w:val="00423D64"/>
    <w:rsid w:val="0042417C"/>
    <w:rsid w:val="00425078"/>
    <w:rsid w:val="00425D73"/>
    <w:rsid w:val="00426762"/>
    <w:rsid w:val="0043005A"/>
    <w:rsid w:val="00430390"/>
    <w:rsid w:val="00430C26"/>
    <w:rsid w:val="004324D4"/>
    <w:rsid w:val="004338F9"/>
    <w:rsid w:val="004356C6"/>
    <w:rsid w:val="00435ED3"/>
    <w:rsid w:val="00436050"/>
    <w:rsid w:val="004364B2"/>
    <w:rsid w:val="00440A12"/>
    <w:rsid w:val="00442850"/>
    <w:rsid w:val="004436AE"/>
    <w:rsid w:val="004462BF"/>
    <w:rsid w:val="0044691A"/>
    <w:rsid w:val="00446BD7"/>
    <w:rsid w:val="00447059"/>
    <w:rsid w:val="004504DC"/>
    <w:rsid w:val="0045182D"/>
    <w:rsid w:val="00451D26"/>
    <w:rsid w:val="00452324"/>
    <w:rsid w:val="004534D3"/>
    <w:rsid w:val="00454DBD"/>
    <w:rsid w:val="0045501E"/>
    <w:rsid w:val="00455635"/>
    <w:rsid w:val="00456749"/>
    <w:rsid w:val="004569DF"/>
    <w:rsid w:val="00456C05"/>
    <w:rsid w:val="004578CF"/>
    <w:rsid w:val="00460D75"/>
    <w:rsid w:val="00461311"/>
    <w:rsid w:val="004617FD"/>
    <w:rsid w:val="004621EE"/>
    <w:rsid w:val="00464133"/>
    <w:rsid w:val="004642E3"/>
    <w:rsid w:val="00466A27"/>
    <w:rsid w:val="00467089"/>
    <w:rsid w:val="0047317E"/>
    <w:rsid w:val="00475FD9"/>
    <w:rsid w:val="004769ED"/>
    <w:rsid w:val="00481699"/>
    <w:rsid w:val="004828BD"/>
    <w:rsid w:val="00483563"/>
    <w:rsid w:val="004845DA"/>
    <w:rsid w:val="00485A08"/>
    <w:rsid w:val="00485FEE"/>
    <w:rsid w:val="0048622F"/>
    <w:rsid w:val="00486C37"/>
    <w:rsid w:val="00486D73"/>
    <w:rsid w:val="0048766B"/>
    <w:rsid w:val="004876FD"/>
    <w:rsid w:val="00490967"/>
    <w:rsid w:val="00491809"/>
    <w:rsid w:val="00491B7B"/>
    <w:rsid w:val="004927EE"/>
    <w:rsid w:val="00492F2E"/>
    <w:rsid w:val="0049403E"/>
    <w:rsid w:val="00494729"/>
    <w:rsid w:val="00494F89"/>
    <w:rsid w:val="00497A44"/>
    <w:rsid w:val="004A0E06"/>
    <w:rsid w:val="004A11C2"/>
    <w:rsid w:val="004A1D5F"/>
    <w:rsid w:val="004A321D"/>
    <w:rsid w:val="004A337D"/>
    <w:rsid w:val="004A407E"/>
    <w:rsid w:val="004A4E0D"/>
    <w:rsid w:val="004A5B54"/>
    <w:rsid w:val="004B0F31"/>
    <w:rsid w:val="004B1D68"/>
    <w:rsid w:val="004B1FBC"/>
    <w:rsid w:val="004B1FC8"/>
    <w:rsid w:val="004B2C32"/>
    <w:rsid w:val="004B45F6"/>
    <w:rsid w:val="004B5AE2"/>
    <w:rsid w:val="004B6B79"/>
    <w:rsid w:val="004B6FFA"/>
    <w:rsid w:val="004B77BE"/>
    <w:rsid w:val="004B79BA"/>
    <w:rsid w:val="004C01BD"/>
    <w:rsid w:val="004C21F7"/>
    <w:rsid w:val="004C2A91"/>
    <w:rsid w:val="004C34B4"/>
    <w:rsid w:val="004C3655"/>
    <w:rsid w:val="004C4C41"/>
    <w:rsid w:val="004C5494"/>
    <w:rsid w:val="004C56FC"/>
    <w:rsid w:val="004C7219"/>
    <w:rsid w:val="004C72B3"/>
    <w:rsid w:val="004C762D"/>
    <w:rsid w:val="004C76F6"/>
    <w:rsid w:val="004D2976"/>
    <w:rsid w:val="004D642A"/>
    <w:rsid w:val="004E0576"/>
    <w:rsid w:val="004E13A0"/>
    <w:rsid w:val="004E1BD8"/>
    <w:rsid w:val="004E2546"/>
    <w:rsid w:val="004E280B"/>
    <w:rsid w:val="004E39CE"/>
    <w:rsid w:val="004E5DC7"/>
    <w:rsid w:val="004E5E8F"/>
    <w:rsid w:val="004F024B"/>
    <w:rsid w:val="004F124A"/>
    <w:rsid w:val="004F4C8F"/>
    <w:rsid w:val="004F4EAE"/>
    <w:rsid w:val="004F6FC4"/>
    <w:rsid w:val="00500822"/>
    <w:rsid w:val="00500BAA"/>
    <w:rsid w:val="00500C40"/>
    <w:rsid w:val="00506300"/>
    <w:rsid w:val="00512E2E"/>
    <w:rsid w:val="00512ECA"/>
    <w:rsid w:val="0051672A"/>
    <w:rsid w:val="00517826"/>
    <w:rsid w:val="005205C0"/>
    <w:rsid w:val="005205ED"/>
    <w:rsid w:val="0052151E"/>
    <w:rsid w:val="00521807"/>
    <w:rsid w:val="00522223"/>
    <w:rsid w:val="00522414"/>
    <w:rsid w:val="005240EE"/>
    <w:rsid w:val="0052530C"/>
    <w:rsid w:val="00525E86"/>
    <w:rsid w:val="00526386"/>
    <w:rsid w:val="00526AB1"/>
    <w:rsid w:val="00526D2B"/>
    <w:rsid w:val="005275B1"/>
    <w:rsid w:val="00530CE8"/>
    <w:rsid w:val="00531088"/>
    <w:rsid w:val="0053269E"/>
    <w:rsid w:val="005405EE"/>
    <w:rsid w:val="005409DD"/>
    <w:rsid w:val="00541CF7"/>
    <w:rsid w:val="005421CC"/>
    <w:rsid w:val="00543EB0"/>
    <w:rsid w:val="00544B01"/>
    <w:rsid w:val="00545E47"/>
    <w:rsid w:val="00547138"/>
    <w:rsid w:val="0055058C"/>
    <w:rsid w:val="005530F5"/>
    <w:rsid w:val="005534D8"/>
    <w:rsid w:val="00553552"/>
    <w:rsid w:val="005544BD"/>
    <w:rsid w:val="005544C1"/>
    <w:rsid w:val="00554BF4"/>
    <w:rsid w:val="00555888"/>
    <w:rsid w:val="00556469"/>
    <w:rsid w:val="005569D4"/>
    <w:rsid w:val="00557FA6"/>
    <w:rsid w:val="005606FB"/>
    <w:rsid w:val="00560FD1"/>
    <w:rsid w:val="00562265"/>
    <w:rsid w:val="005627DB"/>
    <w:rsid w:val="0056326B"/>
    <w:rsid w:val="00564DB2"/>
    <w:rsid w:val="00566546"/>
    <w:rsid w:val="005669B3"/>
    <w:rsid w:val="005670F6"/>
    <w:rsid w:val="0056751B"/>
    <w:rsid w:val="00567702"/>
    <w:rsid w:val="005679C4"/>
    <w:rsid w:val="00567F4A"/>
    <w:rsid w:val="00571356"/>
    <w:rsid w:val="00572CF7"/>
    <w:rsid w:val="00573D95"/>
    <w:rsid w:val="0057406B"/>
    <w:rsid w:val="0057598D"/>
    <w:rsid w:val="00577617"/>
    <w:rsid w:val="00580BF1"/>
    <w:rsid w:val="0058127F"/>
    <w:rsid w:val="00581C68"/>
    <w:rsid w:val="005842A5"/>
    <w:rsid w:val="00584D0D"/>
    <w:rsid w:val="00586546"/>
    <w:rsid w:val="005865F4"/>
    <w:rsid w:val="00586670"/>
    <w:rsid w:val="00586ABA"/>
    <w:rsid w:val="00586D57"/>
    <w:rsid w:val="00586FE8"/>
    <w:rsid w:val="00591D83"/>
    <w:rsid w:val="005921AA"/>
    <w:rsid w:val="00592E83"/>
    <w:rsid w:val="00593AC9"/>
    <w:rsid w:val="00594A24"/>
    <w:rsid w:val="005964C4"/>
    <w:rsid w:val="00597235"/>
    <w:rsid w:val="0059753C"/>
    <w:rsid w:val="0059776E"/>
    <w:rsid w:val="005A171A"/>
    <w:rsid w:val="005A35AF"/>
    <w:rsid w:val="005A47AC"/>
    <w:rsid w:val="005A492B"/>
    <w:rsid w:val="005A49B9"/>
    <w:rsid w:val="005A4C46"/>
    <w:rsid w:val="005A520E"/>
    <w:rsid w:val="005A6C7D"/>
    <w:rsid w:val="005B0CB2"/>
    <w:rsid w:val="005B2FD5"/>
    <w:rsid w:val="005B4469"/>
    <w:rsid w:val="005B4ED1"/>
    <w:rsid w:val="005B564B"/>
    <w:rsid w:val="005B56D3"/>
    <w:rsid w:val="005B60F3"/>
    <w:rsid w:val="005B65B9"/>
    <w:rsid w:val="005B6A3D"/>
    <w:rsid w:val="005B75E2"/>
    <w:rsid w:val="005C10FD"/>
    <w:rsid w:val="005C1F81"/>
    <w:rsid w:val="005C2691"/>
    <w:rsid w:val="005C40D0"/>
    <w:rsid w:val="005C453C"/>
    <w:rsid w:val="005C4A7D"/>
    <w:rsid w:val="005C4D5F"/>
    <w:rsid w:val="005C6C75"/>
    <w:rsid w:val="005C6E04"/>
    <w:rsid w:val="005C77E3"/>
    <w:rsid w:val="005C78E5"/>
    <w:rsid w:val="005C7FFE"/>
    <w:rsid w:val="005D0B7D"/>
    <w:rsid w:val="005D2CE6"/>
    <w:rsid w:val="005D54F8"/>
    <w:rsid w:val="005D61CD"/>
    <w:rsid w:val="005D6285"/>
    <w:rsid w:val="005D79B3"/>
    <w:rsid w:val="005E0E70"/>
    <w:rsid w:val="005E23CF"/>
    <w:rsid w:val="005E2E61"/>
    <w:rsid w:val="005E3DF2"/>
    <w:rsid w:val="005E3EB7"/>
    <w:rsid w:val="005E4CE7"/>
    <w:rsid w:val="005E60A2"/>
    <w:rsid w:val="005E6395"/>
    <w:rsid w:val="005E6DFA"/>
    <w:rsid w:val="005E79A8"/>
    <w:rsid w:val="005F19BC"/>
    <w:rsid w:val="005F288C"/>
    <w:rsid w:val="005F2936"/>
    <w:rsid w:val="005F306C"/>
    <w:rsid w:val="005F4866"/>
    <w:rsid w:val="005F60D1"/>
    <w:rsid w:val="006005BC"/>
    <w:rsid w:val="006017E7"/>
    <w:rsid w:val="0060311B"/>
    <w:rsid w:val="006035D2"/>
    <w:rsid w:val="0060373C"/>
    <w:rsid w:val="0060467D"/>
    <w:rsid w:val="0060580E"/>
    <w:rsid w:val="0060743C"/>
    <w:rsid w:val="0060759D"/>
    <w:rsid w:val="00612474"/>
    <w:rsid w:val="00612672"/>
    <w:rsid w:val="00612F60"/>
    <w:rsid w:val="00613150"/>
    <w:rsid w:val="00613F7C"/>
    <w:rsid w:val="00614409"/>
    <w:rsid w:val="00614518"/>
    <w:rsid w:val="00615DC2"/>
    <w:rsid w:val="006167F8"/>
    <w:rsid w:val="00616FE3"/>
    <w:rsid w:val="0062246B"/>
    <w:rsid w:val="006232C8"/>
    <w:rsid w:val="00625F12"/>
    <w:rsid w:val="006265AC"/>
    <w:rsid w:val="00630AC6"/>
    <w:rsid w:val="00630EE3"/>
    <w:rsid w:val="00630FCB"/>
    <w:rsid w:val="00631721"/>
    <w:rsid w:val="00631EF7"/>
    <w:rsid w:val="006321C6"/>
    <w:rsid w:val="00635299"/>
    <w:rsid w:val="006360C7"/>
    <w:rsid w:val="00637106"/>
    <w:rsid w:val="0064035E"/>
    <w:rsid w:val="00644508"/>
    <w:rsid w:val="00647058"/>
    <w:rsid w:val="006509B4"/>
    <w:rsid w:val="00651DE9"/>
    <w:rsid w:val="00655C77"/>
    <w:rsid w:val="00656E87"/>
    <w:rsid w:val="00660357"/>
    <w:rsid w:val="00661E3A"/>
    <w:rsid w:val="006647D6"/>
    <w:rsid w:val="006664BB"/>
    <w:rsid w:val="00667347"/>
    <w:rsid w:val="00667878"/>
    <w:rsid w:val="00671357"/>
    <w:rsid w:val="0067269A"/>
    <w:rsid w:val="0067317C"/>
    <w:rsid w:val="00674AE5"/>
    <w:rsid w:val="0067573D"/>
    <w:rsid w:val="00676B4D"/>
    <w:rsid w:val="00676DF8"/>
    <w:rsid w:val="00680B28"/>
    <w:rsid w:val="00681703"/>
    <w:rsid w:val="006818B3"/>
    <w:rsid w:val="0068239C"/>
    <w:rsid w:val="00684CBC"/>
    <w:rsid w:val="00684FA9"/>
    <w:rsid w:val="00686C77"/>
    <w:rsid w:val="006872C3"/>
    <w:rsid w:val="00690350"/>
    <w:rsid w:val="0069095E"/>
    <w:rsid w:val="00692E3E"/>
    <w:rsid w:val="0069311C"/>
    <w:rsid w:val="00694B71"/>
    <w:rsid w:val="006952FF"/>
    <w:rsid w:val="0069565F"/>
    <w:rsid w:val="006968E5"/>
    <w:rsid w:val="00696FF3"/>
    <w:rsid w:val="006A5CD2"/>
    <w:rsid w:val="006A6042"/>
    <w:rsid w:val="006A62BE"/>
    <w:rsid w:val="006A6DA1"/>
    <w:rsid w:val="006A756A"/>
    <w:rsid w:val="006B03CB"/>
    <w:rsid w:val="006B1FB7"/>
    <w:rsid w:val="006B26CC"/>
    <w:rsid w:val="006B71A5"/>
    <w:rsid w:val="006B7515"/>
    <w:rsid w:val="006C0172"/>
    <w:rsid w:val="006C1044"/>
    <w:rsid w:val="006C450B"/>
    <w:rsid w:val="006C4DED"/>
    <w:rsid w:val="006C5062"/>
    <w:rsid w:val="006C575A"/>
    <w:rsid w:val="006C666B"/>
    <w:rsid w:val="006C7342"/>
    <w:rsid w:val="006D0572"/>
    <w:rsid w:val="006D09FE"/>
    <w:rsid w:val="006D0CE8"/>
    <w:rsid w:val="006D0D66"/>
    <w:rsid w:val="006D2979"/>
    <w:rsid w:val="006D3394"/>
    <w:rsid w:val="006D4722"/>
    <w:rsid w:val="006D4C26"/>
    <w:rsid w:val="006D5254"/>
    <w:rsid w:val="006D59B9"/>
    <w:rsid w:val="006D5F36"/>
    <w:rsid w:val="006D7B35"/>
    <w:rsid w:val="006E11A6"/>
    <w:rsid w:val="006E12B2"/>
    <w:rsid w:val="006E5DB0"/>
    <w:rsid w:val="006E758B"/>
    <w:rsid w:val="006E79E6"/>
    <w:rsid w:val="006F1113"/>
    <w:rsid w:val="006F1444"/>
    <w:rsid w:val="006F1714"/>
    <w:rsid w:val="006F29F9"/>
    <w:rsid w:val="006F2AA1"/>
    <w:rsid w:val="006F3103"/>
    <w:rsid w:val="006F34D8"/>
    <w:rsid w:val="006F5C13"/>
    <w:rsid w:val="007023C8"/>
    <w:rsid w:val="007035C0"/>
    <w:rsid w:val="007035E4"/>
    <w:rsid w:val="00704E7F"/>
    <w:rsid w:val="007139B7"/>
    <w:rsid w:val="00722511"/>
    <w:rsid w:val="00722BCC"/>
    <w:rsid w:val="00724C4B"/>
    <w:rsid w:val="00726F5C"/>
    <w:rsid w:val="007310B5"/>
    <w:rsid w:val="0073288F"/>
    <w:rsid w:val="00733018"/>
    <w:rsid w:val="007344DF"/>
    <w:rsid w:val="00734AEE"/>
    <w:rsid w:val="007358AB"/>
    <w:rsid w:val="00740004"/>
    <w:rsid w:val="007402D0"/>
    <w:rsid w:val="00740801"/>
    <w:rsid w:val="00743064"/>
    <w:rsid w:val="00743F57"/>
    <w:rsid w:val="00745FD6"/>
    <w:rsid w:val="0075225E"/>
    <w:rsid w:val="00753356"/>
    <w:rsid w:val="00753519"/>
    <w:rsid w:val="0075450C"/>
    <w:rsid w:val="00754E09"/>
    <w:rsid w:val="00755451"/>
    <w:rsid w:val="007573C8"/>
    <w:rsid w:val="0075766B"/>
    <w:rsid w:val="00762AAB"/>
    <w:rsid w:val="00765501"/>
    <w:rsid w:val="00767F8E"/>
    <w:rsid w:val="00770AEB"/>
    <w:rsid w:val="00772EF8"/>
    <w:rsid w:val="0077344A"/>
    <w:rsid w:val="00773CD7"/>
    <w:rsid w:val="0077443F"/>
    <w:rsid w:val="00775483"/>
    <w:rsid w:val="0077617F"/>
    <w:rsid w:val="0077619A"/>
    <w:rsid w:val="0077690D"/>
    <w:rsid w:val="00777CFD"/>
    <w:rsid w:val="007801A9"/>
    <w:rsid w:val="0078051F"/>
    <w:rsid w:val="007810CB"/>
    <w:rsid w:val="007825E5"/>
    <w:rsid w:val="0078451E"/>
    <w:rsid w:val="00784E1C"/>
    <w:rsid w:val="0078690B"/>
    <w:rsid w:val="00786E43"/>
    <w:rsid w:val="0079163C"/>
    <w:rsid w:val="007931A3"/>
    <w:rsid w:val="00793226"/>
    <w:rsid w:val="0079348E"/>
    <w:rsid w:val="007972AD"/>
    <w:rsid w:val="00797B91"/>
    <w:rsid w:val="007A000E"/>
    <w:rsid w:val="007A0184"/>
    <w:rsid w:val="007A10C6"/>
    <w:rsid w:val="007A121C"/>
    <w:rsid w:val="007A1890"/>
    <w:rsid w:val="007A2337"/>
    <w:rsid w:val="007A2867"/>
    <w:rsid w:val="007A44B7"/>
    <w:rsid w:val="007A53BD"/>
    <w:rsid w:val="007A5BC8"/>
    <w:rsid w:val="007A7E47"/>
    <w:rsid w:val="007A7E5F"/>
    <w:rsid w:val="007B0087"/>
    <w:rsid w:val="007B0A9A"/>
    <w:rsid w:val="007B24D7"/>
    <w:rsid w:val="007B29D6"/>
    <w:rsid w:val="007B33EF"/>
    <w:rsid w:val="007B422F"/>
    <w:rsid w:val="007B5575"/>
    <w:rsid w:val="007B6D5B"/>
    <w:rsid w:val="007B735C"/>
    <w:rsid w:val="007C1BCE"/>
    <w:rsid w:val="007C1FC7"/>
    <w:rsid w:val="007C5544"/>
    <w:rsid w:val="007C5997"/>
    <w:rsid w:val="007D1100"/>
    <w:rsid w:val="007D4073"/>
    <w:rsid w:val="007D42F1"/>
    <w:rsid w:val="007D5D47"/>
    <w:rsid w:val="007D6895"/>
    <w:rsid w:val="007D6C82"/>
    <w:rsid w:val="007D765D"/>
    <w:rsid w:val="007E5DF6"/>
    <w:rsid w:val="007E6367"/>
    <w:rsid w:val="007E6769"/>
    <w:rsid w:val="007E6CA0"/>
    <w:rsid w:val="007E7067"/>
    <w:rsid w:val="007F2183"/>
    <w:rsid w:val="007F25F5"/>
    <w:rsid w:val="007F3870"/>
    <w:rsid w:val="007F4304"/>
    <w:rsid w:val="007F5A9E"/>
    <w:rsid w:val="007F5BE3"/>
    <w:rsid w:val="007F696C"/>
    <w:rsid w:val="00800246"/>
    <w:rsid w:val="008020E1"/>
    <w:rsid w:val="008023AE"/>
    <w:rsid w:val="00804BF8"/>
    <w:rsid w:val="00805616"/>
    <w:rsid w:val="00805A74"/>
    <w:rsid w:val="00805B8B"/>
    <w:rsid w:val="00807986"/>
    <w:rsid w:val="0081278F"/>
    <w:rsid w:val="00813347"/>
    <w:rsid w:val="00813611"/>
    <w:rsid w:val="00814C9C"/>
    <w:rsid w:val="008203C1"/>
    <w:rsid w:val="00820610"/>
    <w:rsid w:val="008214C6"/>
    <w:rsid w:val="00822423"/>
    <w:rsid w:val="00822583"/>
    <w:rsid w:val="008225A6"/>
    <w:rsid w:val="00822A41"/>
    <w:rsid w:val="00823DCC"/>
    <w:rsid w:val="008243FD"/>
    <w:rsid w:val="0083080D"/>
    <w:rsid w:val="00831CC3"/>
    <w:rsid w:val="00831D1A"/>
    <w:rsid w:val="00832D9F"/>
    <w:rsid w:val="00832F10"/>
    <w:rsid w:val="00832FC9"/>
    <w:rsid w:val="00834168"/>
    <w:rsid w:val="00834874"/>
    <w:rsid w:val="0083489B"/>
    <w:rsid w:val="00834A20"/>
    <w:rsid w:val="00836A3E"/>
    <w:rsid w:val="0083778E"/>
    <w:rsid w:val="008401B1"/>
    <w:rsid w:val="00840D09"/>
    <w:rsid w:val="00841711"/>
    <w:rsid w:val="00843838"/>
    <w:rsid w:val="00843DE8"/>
    <w:rsid w:val="008440ED"/>
    <w:rsid w:val="008441D8"/>
    <w:rsid w:val="008451B3"/>
    <w:rsid w:val="00845414"/>
    <w:rsid w:val="008462A0"/>
    <w:rsid w:val="00846A67"/>
    <w:rsid w:val="00847C56"/>
    <w:rsid w:val="00850DA0"/>
    <w:rsid w:val="00853FEC"/>
    <w:rsid w:val="00854AA4"/>
    <w:rsid w:val="00855CB9"/>
    <w:rsid w:val="00856020"/>
    <w:rsid w:val="008604BB"/>
    <w:rsid w:val="00861A21"/>
    <w:rsid w:val="008625A7"/>
    <w:rsid w:val="008629DA"/>
    <w:rsid w:val="008634A8"/>
    <w:rsid w:val="00864764"/>
    <w:rsid w:val="00864C3F"/>
    <w:rsid w:val="0086615F"/>
    <w:rsid w:val="00866CD1"/>
    <w:rsid w:val="00873524"/>
    <w:rsid w:val="00874A8B"/>
    <w:rsid w:val="00880733"/>
    <w:rsid w:val="00882B18"/>
    <w:rsid w:val="00884573"/>
    <w:rsid w:val="0088472A"/>
    <w:rsid w:val="00884D1E"/>
    <w:rsid w:val="008850B6"/>
    <w:rsid w:val="008857A7"/>
    <w:rsid w:val="00885A30"/>
    <w:rsid w:val="008861E0"/>
    <w:rsid w:val="00886E97"/>
    <w:rsid w:val="008879E0"/>
    <w:rsid w:val="00887A6C"/>
    <w:rsid w:val="00893111"/>
    <w:rsid w:val="00893323"/>
    <w:rsid w:val="00893E5F"/>
    <w:rsid w:val="00896A21"/>
    <w:rsid w:val="00896DA4"/>
    <w:rsid w:val="008A2B7E"/>
    <w:rsid w:val="008A559E"/>
    <w:rsid w:val="008A565E"/>
    <w:rsid w:val="008A6BCD"/>
    <w:rsid w:val="008A6E00"/>
    <w:rsid w:val="008A7C79"/>
    <w:rsid w:val="008A7F61"/>
    <w:rsid w:val="008B07ED"/>
    <w:rsid w:val="008B0EC0"/>
    <w:rsid w:val="008B10D5"/>
    <w:rsid w:val="008B2E12"/>
    <w:rsid w:val="008B31A8"/>
    <w:rsid w:val="008B3DEC"/>
    <w:rsid w:val="008B4360"/>
    <w:rsid w:val="008B5156"/>
    <w:rsid w:val="008B515B"/>
    <w:rsid w:val="008B56C6"/>
    <w:rsid w:val="008B7BB4"/>
    <w:rsid w:val="008C0D6E"/>
    <w:rsid w:val="008C1E07"/>
    <w:rsid w:val="008D147A"/>
    <w:rsid w:val="008D1550"/>
    <w:rsid w:val="008D5803"/>
    <w:rsid w:val="008D7282"/>
    <w:rsid w:val="008D762D"/>
    <w:rsid w:val="008D7716"/>
    <w:rsid w:val="008E1EDA"/>
    <w:rsid w:val="008E27A2"/>
    <w:rsid w:val="008E27CE"/>
    <w:rsid w:val="008E3511"/>
    <w:rsid w:val="008E3A0F"/>
    <w:rsid w:val="008E53D3"/>
    <w:rsid w:val="008E5EBE"/>
    <w:rsid w:val="008E6B06"/>
    <w:rsid w:val="008F1E39"/>
    <w:rsid w:val="008F1EB2"/>
    <w:rsid w:val="008F37F1"/>
    <w:rsid w:val="008F38BB"/>
    <w:rsid w:val="008F3E8C"/>
    <w:rsid w:val="008F472B"/>
    <w:rsid w:val="008F5684"/>
    <w:rsid w:val="008F5BE9"/>
    <w:rsid w:val="008F5F30"/>
    <w:rsid w:val="008F7824"/>
    <w:rsid w:val="009001C1"/>
    <w:rsid w:val="00901B8C"/>
    <w:rsid w:val="00903D7E"/>
    <w:rsid w:val="0090429D"/>
    <w:rsid w:val="009106FF"/>
    <w:rsid w:val="00911616"/>
    <w:rsid w:val="009130D5"/>
    <w:rsid w:val="0091347A"/>
    <w:rsid w:val="00913CB0"/>
    <w:rsid w:val="009150F2"/>
    <w:rsid w:val="009155F1"/>
    <w:rsid w:val="00915C86"/>
    <w:rsid w:val="00916192"/>
    <w:rsid w:val="00916FBB"/>
    <w:rsid w:val="0091748C"/>
    <w:rsid w:val="00922A81"/>
    <w:rsid w:val="00923DBA"/>
    <w:rsid w:val="00925298"/>
    <w:rsid w:val="009271DF"/>
    <w:rsid w:val="00930BB8"/>
    <w:rsid w:val="0093408E"/>
    <w:rsid w:val="009369A3"/>
    <w:rsid w:val="00936CB1"/>
    <w:rsid w:val="0093746F"/>
    <w:rsid w:val="00937781"/>
    <w:rsid w:val="0094009D"/>
    <w:rsid w:val="00942AA9"/>
    <w:rsid w:val="00943A82"/>
    <w:rsid w:val="00943C3F"/>
    <w:rsid w:val="0094508D"/>
    <w:rsid w:val="00946278"/>
    <w:rsid w:val="009505D3"/>
    <w:rsid w:val="00952441"/>
    <w:rsid w:val="00952A09"/>
    <w:rsid w:val="0096257C"/>
    <w:rsid w:val="00962F03"/>
    <w:rsid w:val="009638D1"/>
    <w:rsid w:val="00963B33"/>
    <w:rsid w:val="00964A38"/>
    <w:rsid w:val="00965348"/>
    <w:rsid w:val="00967BF0"/>
    <w:rsid w:val="00970257"/>
    <w:rsid w:val="009709F5"/>
    <w:rsid w:val="0097105E"/>
    <w:rsid w:val="00971142"/>
    <w:rsid w:val="0097173D"/>
    <w:rsid w:val="00973E27"/>
    <w:rsid w:val="009747BB"/>
    <w:rsid w:val="00974855"/>
    <w:rsid w:val="009758FB"/>
    <w:rsid w:val="009767E7"/>
    <w:rsid w:val="0097691B"/>
    <w:rsid w:val="00976DCB"/>
    <w:rsid w:val="00977674"/>
    <w:rsid w:val="009837F8"/>
    <w:rsid w:val="009850AB"/>
    <w:rsid w:val="009918A3"/>
    <w:rsid w:val="009935F6"/>
    <w:rsid w:val="00993836"/>
    <w:rsid w:val="009939B2"/>
    <w:rsid w:val="00995358"/>
    <w:rsid w:val="00996DCA"/>
    <w:rsid w:val="00997848"/>
    <w:rsid w:val="00997A9C"/>
    <w:rsid w:val="009A25DB"/>
    <w:rsid w:val="009A3739"/>
    <w:rsid w:val="009A3C2E"/>
    <w:rsid w:val="009A55B5"/>
    <w:rsid w:val="009A6677"/>
    <w:rsid w:val="009A6962"/>
    <w:rsid w:val="009A6C13"/>
    <w:rsid w:val="009B209F"/>
    <w:rsid w:val="009B3347"/>
    <w:rsid w:val="009B3BBB"/>
    <w:rsid w:val="009B6068"/>
    <w:rsid w:val="009B66B5"/>
    <w:rsid w:val="009B6735"/>
    <w:rsid w:val="009B7C06"/>
    <w:rsid w:val="009C1891"/>
    <w:rsid w:val="009C2D47"/>
    <w:rsid w:val="009C5044"/>
    <w:rsid w:val="009C51B9"/>
    <w:rsid w:val="009C5581"/>
    <w:rsid w:val="009C72F9"/>
    <w:rsid w:val="009C7556"/>
    <w:rsid w:val="009D021F"/>
    <w:rsid w:val="009D162A"/>
    <w:rsid w:val="009D2030"/>
    <w:rsid w:val="009D34B7"/>
    <w:rsid w:val="009D3E80"/>
    <w:rsid w:val="009D441C"/>
    <w:rsid w:val="009D4A58"/>
    <w:rsid w:val="009D5E14"/>
    <w:rsid w:val="009E1619"/>
    <w:rsid w:val="009E3715"/>
    <w:rsid w:val="009E4F86"/>
    <w:rsid w:val="009E581A"/>
    <w:rsid w:val="009E7BBA"/>
    <w:rsid w:val="009F0189"/>
    <w:rsid w:val="009F0A2E"/>
    <w:rsid w:val="009F2271"/>
    <w:rsid w:val="009F52E7"/>
    <w:rsid w:val="009F7DAE"/>
    <w:rsid w:val="00A00F8A"/>
    <w:rsid w:val="00A01D37"/>
    <w:rsid w:val="00A023E1"/>
    <w:rsid w:val="00A0393A"/>
    <w:rsid w:val="00A05105"/>
    <w:rsid w:val="00A056F3"/>
    <w:rsid w:val="00A06B0D"/>
    <w:rsid w:val="00A10E83"/>
    <w:rsid w:val="00A12AE5"/>
    <w:rsid w:val="00A131C1"/>
    <w:rsid w:val="00A1344A"/>
    <w:rsid w:val="00A13E81"/>
    <w:rsid w:val="00A17320"/>
    <w:rsid w:val="00A216CA"/>
    <w:rsid w:val="00A23224"/>
    <w:rsid w:val="00A23DBA"/>
    <w:rsid w:val="00A23E78"/>
    <w:rsid w:val="00A26848"/>
    <w:rsid w:val="00A270C4"/>
    <w:rsid w:val="00A273EC"/>
    <w:rsid w:val="00A312A1"/>
    <w:rsid w:val="00A3198D"/>
    <w:rsid w:val="00A32343"/>
    <w:rsid w:val="00A33CF5"/>
    <w:rsid w:val="00A33E5F"/>
    <w:rsid w:val="00A34AFC"/>
    <w:rsid w:val="00A35286"/>
    <w:rsid w:val="00A36E43"/>
    <w:rsid w:val="00A3797F"/>
    <w:rsid w:val="00A4105C"/>
    <w:rsid w:val="00A42396"/>
    <w:rsid w:val="00A4306B"/>
    <w:rsid w:val="00A4493D"/>
    <w:rsid w:val="00A455CC"/>
    <w:rsid w:val="00A4646A"/>
    <w:rsid w:val="00A4704D"/>
    <w:rsid w:val="00A478AE"/>
    <w:rsid w:val="00A51438"/>
    <w:rsid w:val="00A514D0"/>
    <w:rsid w:val="00A52884"/>
    <w:rsid w:val="00A555D3"/>
    <w:rsid w:val="00A56217"/>
    <w:rsid w:val="00A566C8"/>
    <w:rsid w:val="00A569EE"/>
    <w:rsid w:val="00A5719C"/>
    <w:rsid w:val="00A62E3B"/>
    <w:rsid w:val="00A64DAE"/>
    <w:rsid w:val="00A70CAB"/>
    <w:rsid w:val="00A71C9C"/>
    <w:rsid w:val="00A71E55"/>
    <w:rsid w:val="00A72F38"/>
    <w:rsid w:val="00A74079"/>
    <w:rsid w:val="00A75A1F"/>
    <w:rsid w:val="00A7699A"/>
    <w:rsid w:val="00A771F9"/>
    <w:rsid w:val="00A80A48"/>
    <w:rsid w:val="00A842AB"/>
    <w:rsid w:val="00A85F1A"/>
    <w:rsid w:val="00A85FD1"/>
    <w:rsid w:val="00A87BB4"/>
    <w:rsid w:val="00A90D87"/>
    <w:rsid w:val="00A92704"/>
    <w:rsid w:val="00A938E8"/>
    <w:rsid w:val="00A94D62"/>
    <w:rsid w:val="00A951FA"/>
    <w:rsid w:val="00A95FA4"/>
    <w:rsid w:val="00A96721"/>
    <w:rsid w:val="00AA1CA6"/>
    <w:rsid w:val="00AA4245"/>
    <w:rsid w:val="00AA43B0"/>
    <w:rsid w:val="00AA613D"/>
    <w:rsid w:val="00AA62B1"/>
    <w:rsid w:val="00AB0476"/>
    <w:rsid w:val="00AB0AC8"/>
    <w:rsid w:val="00AB1A48"/>
    <w:rsid w:val="00AB1A6F"/>
    <w:rsid w:val="00AB23BF"/>
    <w:rsid w:val="00AB30C8"/>
    <w:rsid w:val="00AB5762"/>
    <w:rsid w:val="00AB6285"/>
    <w:rsid w:val="00AC018B"/>
    <w:rsid w:val="00AC05EB"/>
    <w:rsid w:val="00AC23E7"/>
    <w:rsid w:val="00AC2709"/>
    <w:rsid w:val="00AC2B33"/>
    <w:rsid w:val="00AC5AC3"/>
    <w:rsid w:val="00AC6A38"/>
    <w:rsid w:val="00AC6C63"/>
    <w:rsid w:val="00AD2880"/>
    <w:rsid w:val="00AD29F5"/>
    <w:rsid w:val="00AD30CF"/>
    <w:rsid w:val="00AD389D"/>
    <w:rsid w:val="00AD67E1"/>
    <w:rsid w:val="00AD7E1B"/>
    <w:rsid w:val="00AE0538"/>
    <w:rsid w:val="00AE05DE"/>
    <w:rsid w:val="00AE520E"/>
    <w:rsid w:val="00AE5D29"/>
    <w:rsid w:val="00AE685D"/>
    <w:rsid w:val="00AE6ECC"/>
    <w:rsid w:val="00AE72D6"/>
    <w:rsid w:val="00AE772E"/>
    <w:rsid w:val="00AF3851"/>
    <w:rsid w:val="00AF56D1"/>
    <w:rsid w:val="00B008D6"/>
    <w:rsid w:val="00B00C8E"/>
    <w:rsid w:val="00B019EB"/>
    <w:rsid w:val="00B04B9F"/>
    <w:rsid w:val="00B050D6"/>
    <w:rsid w:val="00B05C0D"/>
    <w:rsid w:val="00B0694F"/>
    <w:rsid w:val="00B06C1D"/>
    <w:rsid w:val="00B10F74"/>
    <w:rsid w:val="00B1220C"/>
    <w:rsid w:val="00B12FA5"/>
    <w:rsid w:val="00B135DF"/>
    <w:rsid w:val="00B138B8"/>
    <w:rsid w:val="00B14FCD"/>
    <w:rsid w:val="00B15655"/>
    <w:rsid w:val="00B15BDE"/>
    <w:rsid w:val="00B17170"/>
    <w:rsid w:val="00B20ED8"/>
    <w:rsid w:val="00B20F1B"/>
    <w:rsid w:val="00B21919"/>
    <w:rsid w:val="00B22753"/>
    <w:rsid w:val="00B237E4"/>
    <w:rsid w:val="00B23E54"/>
    <w:rsid w:val="00B2489E"/>
    <w:rsid w:val="00B25A6A"/>
    <w:rsid w:val="00B26A70"/>
    <w:rsid w:val="00B2760B"/>
    <w:rsid w:val="00B276D2"/>
    <w:rsid w:val="00B27802"/>
    <w:rsid w:val="00B27DE4"/>
    <w:rsid w:val="00B303A1"/>
    <w:rsid w:val="00B3284A"/>
    <w:rsid w:val="00B329DC"/>
    <w:rsid w:val="00B32A73"/>
    <w:rsid w:val="00B32AC8"/>
    <w:rsid w:val="00B32B72"/>
    <w:rsid w:val="00B33E35"/>
    <w:rsid w:val="00B375C3"/>
    <w:rsid w:val="00B37D93"/>
    <w:rsid w:val="00B4159D"/>
    <w:rsid w:val="00B42D59"/>
    <w:rsid w:val="00B43DD8"/>
    <w:rsid w:val="00B45A9F"/>
    <w:rsid w:val="00B46602"/>
    <w:rsid w:val="00B47A3A"/>
    <w:rsid w:val="00B52485"/>
    <w:rsid w:val="00B5261A"/>
    <w:rsid w:val="00B528BB"/>
    <w:rsid w:val="00B52F55"/>
    <w:rsid w:val="00B53A22"/>
    <w:rsid w:val="00B53AB9"/>
    <w:rsid w:val="00B5490C"/>
    <w:rsid w:val="00B54AB0"/>
    <w:rsid w:val="00B55224"/>
    <w:rsid w:val="00B556EB"/>
    <w:rsid w:val="00B601F1"/>
    <w:rsid w:val="00B62EC7"/>
    <w:rsid w:val="00B63E46"/>
    <w:rsid w:val="00B640D1"/>
    <w:rsid w:val="00B6417C"/>
    <w:rsid w:val="00B64425"/>
    <w:rsid w:val="00B648BC"/>
    <w:rsid w:val="00B656D8"/>
    <w:rsid w:val="00B669FA"/>
    <w:rsid w:val="00B679B8"/>
    <w:rsid w:val="00B72800"/>
    <w:rsid w:val="00B73DAC"/>
    <w:rsid w:val="00B75C7F"/>
    <w:rsid w:val="00B761DC"/>
    <w:rsid w:val="00B76337"/>
    <w:rsid w:val="00B76C83"/>
    <w:rsid w:val="00B76D80"/>
    <w:rsid w:val="00B76DF0"/>
    <w:rsid w:val="00B827F1"/>
    <w:rsid w:val="00B85E99"/>
    <w:rsid w:val="00B85F4D"/>
    <w:rsid w:val="00B91AC9"/>
    <w:rsid w:val="00B91F9A"/>
    <w:rsid w:val="00B92FAC"/>
    <w:rsid w:val="00B945B7"/>
    <w:rsid w:val="00B945F0"/>
    <w:rsid w:val="00B9534C"/>
    <w:rsid w:val="00B9570C"/>
    <w:rsid w:val="00B96B80"/>
    <w:rsid w:val="00B97DD7"/>
    <w:rsid w:val="00B97EBA"/>
    <w:rsid w:val="00BA142C"/>
    <w:rsid w:val="00BA14AF"/>
    <w:rsid w:val="00BA2987"/>
    <w:rsid w:val="00BA45A8"/>
    <w:rsid w:val="00BA46A1"/>
    <w:rsid w:val="00BA4B2F"/>
    <w:rsid w:val="00BA54A4"/>
    <w:rsid w:val="00BA5920"/>
    <w:rsid w:val="00BA6112"/>
    <w:rsid w:val="00BA6492"/>
    <w:rsid w:val="00BA6C62"/>
    <w:rsid w:val="00BB0116"/>
    <w:rsid w:val="00BB35AC"/>
    <w:rsid w:val="00BB3A24"/>
    <w:rsid w:val="00BB6708"/>
    <w:rsid w:val="00BB67C3"/>
    <w:rsid w:val="00BC00CA"/>
    <w:rsid w:val="00BC02DA"/>
    <w:rsid w:val="00BC0E83"/>
    <w:rsid w:val="00BC123E"/>
    <w:rsid w:val="00BC12D5"/>
    <w:rsid w:val="00BC180F"/>
    <w:rsid w:val="00BC3438"/>
    <w:rsid w:val="00BC38DE"/>
    <w:rsid w:val="00BC3D96"/>
    <w:rsid w:val="00BC47ED"/>
    <w:rsid w:val="00BC77E1"/>
    <w:rsid w:val="00BD24BC"/>
    <w:rsid w:val="00BD68C4"/>
    <w:rsid w:val="00BD7073"/>
    <w:rsid w:val="00BE0D04"/>
    <w:rsid w:val="00BE11CA"/>
    <w:rsid w:val="00BE2BE5"/>
    <w:rsid w:val="00BE3D0A"/>
    <w:rsid w:val="00BE4151"/>
    <w:rsid w:val="00BE50BA"/>
    <w:rsid w:val="00BE5AA6"/>
    <w:rsid w:val="00BE656F"/>
    <w:rsid w:val="00BF0C1B"/>
    <w:rsid w:val="00BF2A4F"/>
    <w:rsid w:val="00BF6D71"/>
    <w:rsid w:val="00BF7972"/>
    <w:rsid w:val="00BF7F0F"/>
    <w:rsid w:val="00C01014"/>
    <w:rsid w:val="00C040B6"/>
    <w:rsid w:val="00C04901"/>
    <w:rsid w:val="00C06D4B"/>
    <w:rsid w:val="00C06E69"/>
    <w:rsid w:val="00C06FAD"/>
    <w:rsid w:val="00C1126B"/>
    <w:rsid w:val="00C12F5E"/>
    <w:rsid w:val="00C13246"/>
    <w:rsid w:val="00C1438B"/>
    <w:rsid w:val="00C152E4"/>
    <w:rsid w:val="00C15852"/>
    <w:rsid w:val="00C15A11"/>
    <w:rsid w:val="00C15BB3"/>
    <w:rsid w:val="00C1689C"/>
    <w:rsid w:val="00C17A35"/>
    <w:rsid w:val="00C20CE8"/>
    <w:rsid w:val="00C21AD0"/>
    <w:rsid w:val="00C22661"/>
    <w:rsid w:val="00C239A6"/>
    <w:rsid w:val="00C2486B"/>
    <w:rsid w:val="00C249A4"/>
    <w:rsid w:val="00C24BD8"/>
    <w:rsid w:val="00C25A9B"/>
    <w:rsid w:val="00C25C2D"/>
    <w:rsid w:val="00C30BF6"/>
    <w:rsid w:val="00C31877"/>
    <w:rsid w:val="00C31F6E"/>
    <w:rsid w:val="00C35205"/>
    <w:rsid w:val="00C35A16"/>
    <w:rsid w:val="00C360C6"/>
    <w:rsid w:val="00C364CB"/>
    <w:rsid w:val="00C3666B"/>
    <w:rsid w:val="00C36CC6"/>
    <w:rsid w:val="00C37BE0"/>
    <w:rsid w:val="00C40021"/>
    <w:rsid w:val="00C41CA2"/>
    <w:rsid w:val="00C424F7"/>
    <w:rsid w:val="00C448AF"/>
    <w:rsid w:val="00C46AF4"/>
    <w:rsid w:val="00C47D1A"/>
    <w:rsid w:val="00C47FF0"/>
    <w:rsid w:val="00C53746"/>
    <w:rsid w:val="00C56751"/>
    <w:rsid w:val="00C56E25"/>
    <w:rsid w:val="00C56FD1"/>
    <w:rsid w:val="00C60319"/>
    <w:rsid w:val="00C6207B"/>
    <w:rsid w:val="00C63C47"/>
    <w:rsid w:val="00C6406D"/>
    <w:rsid w:val="00C641FC"/>
    <w:rsid w:val="00C64499"/>
    <w:rsid w:val="00C65635"/>
    <w:rsid w:val="00C65D5F"/>
    <w:rsid w:val="00C666F3"/>
    <w:rsid w:val="00C678B3"/>
    <w:rsid w:val="00C678BA"/>
    <w:rsid w:val="00C74EFC"/>
    <w:rsid w:val="00C77E86"/>
    <w:rsid w:val="00C80EF3"/>
    <w:rsid w:val="00C80FC5"/>
    <w:rsid w:val="00C81028"/>
    <w:rsid w:val="00C83039"/>
    <w:rsid w:val="00C83674"/>
    <w:rsid w:val="00C83AD9"/>
    <w:rsid w:val="00C83C11"/>
    <w:rsid w:val="00C86928"/>
    <w:rsid w:val="00C86929"/>
    <w:rsid w:val="00C86FF8"/>
    <w:rsid w:val="00C941D0"/>
    <w:rsid w:val="00C94C9A"/>
    <w:rsid w:val="00C958C4"/>
    <w:rsid w:val="00C95EBE"/>
    <w:rsid w:val="00C96642"/>
    <w:rsid w:val="00C97AE4"/>
    <w:rsid w:val="00CA12D0"/>
    <w:rsid w:val="00CA2F38"/>
    <w:rsid w:val="00CA31E8"/>
    <w:rsid w:val="00CA74D3"/>
    <w:rsid w:val="00CA778D"/>
    <w:rsid w:val="00CB15DE"/>
    <w:rsid w:val="00CB21E7"/>
    <w:rsid w:val="00CB5199"/>
    <w:rsid w:val="00CB583C"/>
    <w:rsid w:val="00CB5F27"/>
    <w:rsid w:val="00CB5F75"/>
    <w:rsid w:val="00CB6440"/>
    <w:rsid w:val="00CB7C14"/>
    <w:rsid w:val="00CC18E2"/>
    <w:rsid w:val="00CC1DDC"/>
    <w:rsid w:val="00CC3E99"/>
    <w:rsid w:val="00CC43EC"/>
    <w:rsid w:val="00CC53D4"/>
    <w:rsid w:val="00CD0A50"/>
    <w:rsid w:val="00CD0FC5"/>
    <w:rsid w:val="00CD133C"/>
    <w:rsid w:val="00CD1625"/>
    <w:rsid w:val="00CD4886"/>
    <w:rsid w:val="00CD4CE6"/>
    <w:rsid w:val="00CD54F2"/>
    <w:rsid w:val="00CD6ADB"/>
    <w:rsid w:val="00CD765D"/>
    <w:rsid w:val="00CE09E1"/>
    <w:rsid w:val="00CE0E43"/>
    <w:rsid w:val="00CE2050"/>
    <w:rsid w:val="00CE29E6"/>
    <w:rsid w:val="00CE3374"/>
    <w:rsid w:val="00CE4356"/>
    <w:rsid w:val="00CE4989"/>
    <w:rsid w:val="00CE6328"/>
    <w:rsid w:val="00CE6A13"/>
    <w:rsid w:val="00CE7E46"/>
    <w:rsid w:val="00CF04FB"/>
    <w:rsid w:val="00CF0F8E"/>
    <w:rsid w:val="00CF20BD"/>
    <w:rsid w:val="00CF21B9"/>
    <w:rsid w:val="00CF2353"/>
    <w:rsid w:val="00CF29CF"/>
    <w:rsid w:val="00CF4848"/>
    <w:rsid w:val="00CF5414"/>
    <w:rsid w:val="00CF6EF3"/>
    <w:rsid w:val="00CF7724"/>
    <w:rsid w:val="00D014DF"/>
    <w:rsid w:val="00D0261C"/>
    <w:rsid w:val="00D02764"/>
    <w:rsid w:val="00D0534B"/>
    <w:rsid w:val="00D05A7E"/>
    <w:rsid w:val="00D0607B"/>
    <w:rsid w:val="00D062A8"/>
    <w:rsid w:val="00D068B9"/>
    <w:rsid w:val="00D070BE"/>
    <w:rsid w:val="00D07936"/>
    <w:rsid w:val="00D10CF8"/>
    <w:rsid w:val="00D123A0"/>
    <w:rsid w:val="00D12A44"/>
    <w:rsid w:val="00D13313"/>
    <w:rsid w:val="00D133D2"/>
    <w:rsid w:val="00D13DFD"/>
    <w:rsid w:val="00D141A6"/>
    <w:rsid w:val="00D14909"/>
    <w:rsid w:val="00D14CBC"/>
    <w:rsid w:val="00D153CC"/>
    <w:rsid w:val="00D2046E"/>
    <w:rsid w:val="00D20D24"/>
    <w:rsid w:val="00D21FC7"/>
    <w:rsid w:val="00D2240C"/>
    <w:rsid w:val="00D22AA5"/>
    <w:rsid w:val="00D22D8C"/>
    <w:rsid w:val="00D22EEB"/>
    <w:rsid w:val="00D243C7"/>
    <w:rsid w:val="00D258E6"/>
    <w:rsid w:val="00D26141"/>
    <w:rsid w:val="00D26C9D"/>
    <w:rsid w:val="00D27A6B"/>
    <w:rsid w:val="00D3325F"/>
    <w:rsid w:val="00D345FC"/>
    <w:rsid w:val="00D34B4F"/>
    <w:rsid w:val="00D354E0"/>
    <w:rsid w:val="00D41B43"/>
    <w:rsid w:val="00D41C2F"/>
    <w:rsid w:val="00D42989"/>
    <w:rsid w:val="00D447F6"/>
    <w:rsid w:val="00D44971"/>
    <w:rsid w:val="00D44D96"/>
    <w:rsid w:val="00D46744"/>
    <w:rsid w:val="00D470B4"/>
    <w:rsid w:val="00D47149"/>
    <w:rsid w:val="00D503A8"/>
    <w:rsid w:val="00D52328"/>
    <w:rsid w:val="00D53F7F"/>
    <w:rsid w:val="00D55F2A"/>
    <w:rsid w:val="00D562F7"/>
    <w:rsid w:val="00D60313"/>
    <w:rsid w:val="00D607EB"/>
    <w:rsid w:val="00D6122D"/>
    <w:rsid w:val="00D626D1"/>
    <w:rsid w:val="00D627B1"/>
    <w:rsid w:val="00D634B3"/>
    <w:rsid w:val="00D6370B"/>
    <w:rsid w:val="00D6394F"/>
    <w:rsid w:val="00D63AF8"/>
    <w:rsid w:val="00D64496"/>
    <w:rsid w:val="00D6608C"/>
    <w:rsid w:val="00D67566"/>
    <w:rsid w:val="00D675D8"/>
    <w:rsid w:val="00D70003"/>
    <w:rsid w:val="00D71331"/>
    <w:rsid w:val="00D75897"/>
    <w:rsid w:val="00D75AB3"/>
    <w:rsid w:val="00D7695B"/>
    <w:rsid w:val="00D76A16"/>
    <w:rsid w:val="00D77FC0"/>
    <w:rsid w:val="00D80CE0"/>
    <w:rsid w:val="00D81549"/>
    <w:rsid w:val="00D8278C"/>
    <w:rsid w:val="00D838EA"/>
    <w:rsid w:val="00D83942"/>
    <w:rsid w:val="00D84A2B"/>
    <w:rsid w:val="00D873D8"/>
    <w:rsid w:val="00D87FE1"/>
    <w:rsid w:val="00D9192F"/>
    <w:rsid w:val="00D9209D"/>
    <w:rsid w:val="00D9237F"/>
    <w:rsid w:val="00D9265E"/>
    <w:rsid w:val="00D92755"/>
    <w:rsid w:val="00D9283F"/>
    <w:rsid w:val="00D94103"/>
    <w:rsid w:val="00D94CA6"/>
    <w:rsid w:val="00D95D90"/>
    <w:rsid w:val="00D95DE1"/>
    <w:rsid w:val="00DA0BDD"/>
    <w:rsid w:val="00DA1DBC"/>
    <w:rsid w:val="00DA2364"/>
    <w:rsid w:val="00DA3734"/>
    <w:rsid w:val="00DA376D"/>
    <w:rsid w:val="00DA4187"/>
    <w:rsid w:val="00DA4945"/>
    <w:rsid w:val="00DA6AFD"/>
    <w:rsid w:val="00DB0F32"/>
    <w:rsid w:val="00DB1E8F"/>
    <w:rsid w:val="00DB377D"/>
    <w:rsid w:val="00DB512A"/>
    <w:rsid w:val="00DB598D"/>
    <w:rsid w:val="00DB5992"/>
    <w:rsid w:val="00DB6308"/>
    <w:rsid w:val="00DB6847"/>
    <w:rsid w:val="00DB717F"/>
    <w:rsid w:val="00DC19DC"/>
    <w:rsid w:val="00DC34DF"/>
    <w:rsid w:val="00DC4B5A"/>
    <w:rsid w:val="00DC58DA"/>
    <w:rsid w:val="00DC7A39"/>
    <w:rsid w:val="00DC7E37"/>
    <w:rsid w:val="00DD0E36"/>
    <w:rsid w:val="00DD0F41"/>
    <w:rsid w:val="00DD10AA"/>
    <w:rsid w:val="00DD35C3"/>
    <w:rsid w:val="00DD3951"/>
    <w:rsid w:val="00DD3CB3"/>
    <w:rsid w:val="00DD723D"/>
    <w:rsid w:val="00DD7720"/>
    <w:rsid w:val="00DE0064"/>
    <w:rsid w:val="00DE132B"/>
    <w:rsid w:val="00DE1D12"/>
    <w:rsid w:val="00DE22D7"/>
    <w:rsid w:val="00DE3752"/>
    <w:rsid w:val="00DE496E"/>
    <w:rsid w:val="00DE51D3"/>
    <w:rsid w:val="00DE7194"/>
    <w:rsid w:val="00DE7991"/>
    <w:rsid w:val="00DF30DD"/>
    <w:rsid w:val="00DF3D0C"/>
    <w:rsid w:val="00E01384"/>
    <w:rsid w:val="00E024C9"/>
    <w:rsid w:val="00E026A5"/>
    <w:rsid w:val="00E02D2F"/>
    <w:rsid w:val="00E02FE8"/>
    <w:rsid w:val="00E0437E"/>
    <w:rsid w:val="00E0639C"/>
    <w:rsid w:val="00E06D9B"/>
    <w:rsid w:val="00E105D6"/>
    <w:rsid w:val="00E12372"/>
    <w:rsid w:val="00E12743"/>
    <w:rsid w:val="00E12777"/>
    <w:rsid w:val="00E12EE9"/>
    <w:rsid w:val="00E13215"/>
    <w:rsid w:val="00E1417E"/>
    <w:rsid w:val="00E144AA"/>
    <w:rsid w:val="00E154DC"/>
    <w:rsid w:val="00E1683C"/>
    <w:rsid w:val="00E16D94"/>
    <w:rsid w:val="00E22EF2"/>
    <w:rsid w:val="00E25FF8"/>
    <w:rsid w:val="00E26ABF"/>
    <w:rsid w:val="00E3282F"/>
    <w:rsid w:val="00E34CDF"/>
    <w:rsid w:val="00E3529F"/>
    <w:rsid w:val="00E3622F"/>
    <w:rsid w:val="00E3697F"/>
    <w:rsid w:val="00E37123"/>
    <w:rsid w:val="00E3774A"/>
    <w:rsid w:val="00E37D78"/>
    <w:rsid w:val="00E402AA"/>
    <w:rsid w:val="00E40392"/>
    <w:rsid w:val="00E40D32"/>
    <w:rsid w:val="00E43B5F"/>
    <w:rsid w:val="00E43CD1"/>
    <w:rsid w:val="00E459C1"/>
    <w:rsid w:val="00E47C76"/>
    <w:rsid w:val="00E50515"/>
    <w:rsid w:val="00E518F7"/>
    <w:rsid w:val="00E51DB0"/>
    <w:rsid w:val="00E52F28"/>
    <w:rsid w:val="00E5693D"/>
    <w:rsid w:val="00E57EDD"/>
    <w:rsid w:val="00E6078E"/>
    <w:rsid w:val="00E60E1F"/>
    <w:rsid w:val="00E641DE"/>
    <w:rsid w:val="00E64499"/>
    <w:rsid w:val="00E64806"/>
    <w:rsid w:val="00E64D00"/>
    <w:rsid w:val="00E66C13"/>
    <w:rsid w:val="00E673EC"/>
    <w:rsid w:val="00E710B2"/>
    <w:rsid w:val="00E71F36"/>
    <w:rsid w:val="00E7582F"/>
    <w:rsid w:val="00E75F07"/>
    <w:rsid w:val="00E764FC"/>
    <w:rsid w:val="00E76996"/>
    <w:rsid w:val="00E76FE0"/>
    <w:rsid w:val="00E77B6D"/>
    <w:rsid w:val="00E80E19"/>
    <w:rsid w:val="00E81875"/>
    <w:rsid w:val="00E83229"/>
    <w:rsid w:val="00E86269"/>
    <w:rsid w:val="00E8770F"/>
    <w:rsid w:val="00E87928"/>
    <w:rsid w:val="00E879B2"/>
    <w:rsid w:val="00E90D6E"/>
    <w:rsid w:val="00E9110E"/>
    <w:rsid w:val="00E9298B"/>
    <w:rsid w:val="00E97BA2"/>
    <w:rsid w:val="00EA1167"/>
    <w:rsid w:val="00EA14D9"/>
    <w:rsid w:val="00EA21C6"/>
    <w:rsid w:val="00EA25C2"/>
    <w:rsid w:val="00EA27B0"/>
    <w:rsid w:val="00EA3982"/>
    <w:rsid w:val="00EA4E66"/>
    <w:rsid w:val="00EA5693"/>
    <w:rsid w:val="00EA5750"/>
    <w:rsid w:val="00EA5BFD"/>
    <w:rsid w:val="00EB093A"/>
    <w:rsid w:val="00EB0C91"/>
    <w:rsid w:val="00EB1B6A"/>
    <w:rsid w:val="00EB4294"/>
    <w:rsid w:val="00EB4ABA"/>
    <w:rsid w:val="00EB5055"/>
    <w:rsid w:val="00EB5538"/>
    <w:rsid w:val="00EB5896"/>
    <w:rsid w:val="00EB5927"/>
    <w:rsid w:val="00EB5F8D"/>
    <w:rsid w:val="00EB6FC7"/>
    <w:rsid w:val="00EB7609"/>
    <w:rsid w:val="00EB79C1"/>
    <w:rsid w:val="00EC18E1"/>
    <w:rsid w:val="00EC1AD3"/>
    <w:rsid w:val="00EC1EB9"/>
    <w:rsid w:val="00EC2DEB"/>
    <w:rsid w:val="00EC366D"/>
    <w:rsid w:val="00EC4AB7"/>
    <w:rsid w:val="00EC5194"/>
    <w:rsid w:val="00EC6A90"/>
    <w:rsid w:val="00EC73BA"/>
    <w:rsid w:val="00EC77A2"/>
    <w:rsid w:val="00EC7DDE"/>
    <w:rsid w:val="00ED02CF"/>
    <w:rsid w:val="00ED1DFD"/>
    <w:rsid w:val="00ED2150"/>
    <w:rsid w:val="00ED36AF"/>
    <w:rsid w:val="00ED484D"/>
    <w:rsid w:val="00ED5BA3"/>
    <w:rsid w:val="00ED5E14"/>
    <w:rsid w:val="00ED6C7A"/>
    <w:rsid w:val="00EE0401"/>
    <w:rsid w:val="00EE425E"/>
    <w:rsid w:val="00EE585B"/>
    <w:rsid w:val="00EE5B1A"/>
    <w:rsid w:val="00EE6DAF"/>
    <w:rsid w:val="00EE7396"/>
    <w:rsid w:val="00EF0E70"/>
    <w:rsid w:val="00EF2CA1"/>
    <w:rsid w:val="00EF33B5"/>
    <w:rsid w:val="00EF4E12"/>
    <w:rsid w:val="00F00574"/>
    <w:rsid w:val="00F00A5C"/>
    <w:rsid w:val="00F01AF5"/>
    <w:rsid w:val="00F02A32"/>
    <w:rsid w:val="00F0772B"/>
    <w:rsid w:val="00F07781"/>
    <w:rsid w:val="00F10CEA"/>
    <w:rsid w:val="00F11A97"/>
    <w:rsid w:val="00F12F0E"/>
    <w:rsid w:val="00F13217"/>
    <w:rsid w:val="00F169DA"/>
    <w:rsid w:val="00F172ED"/>
    <w:rsid w:val="00F21C9E"/>
    <w:rsid w:val="00F226C1"/>
    <w:rsid w:val="00F25F87"/>
    <w:rsid w:val="00F31BC6"/>
    <w:rsid w:val="00F34DCD"/>
    <w:rsid w:val="00F357CA"/>
    <w:rsid w:val="00F36D52"/>
    <w:rsid w:val="00F37ACB"/>
    <w:rsid w:val="00F41976"/>
    <w:rsid w:val="00F42320"/>
    <w:rsid w:val="00F42FF0"/>
    <w:rsid w:val="00F4303A"/>
    <w:rsid w:val="00F43518"/>
    <w:rsid w:val="00F44A0A"/>
    <w:rsid w:val="00F45914"/>
    <w:rsid w:val="00F52EC5"/>
    <w:rsid w:val="00F55AE7"/>
    <w:rsid w:val="00F55E02"/>
    <w:rsid w:val="00F569C1"/>
    <w:rsid w:val="00F56C88"/>
    <w:rsid w:val="00F5787F"/>
    <w:rsid w:val="00F57AD5"/>
    <w:rsid w:val="00F61952"/>
    <w:rsid w:val="00F61E72"/>
    <w:rsid w:val="00F64E02"/>
    <w:rsid w:val="00F65550"/>
    <w:rsid w:val="00F65F48"/>
    <w:rsid w:val="00F71334"/>
    <w:rsid w:val="00F71A56"/>
    <w:rsid w:val="00F71D43"/>
    <w:rsid w:val="00F721BB"/>
    <w:rsid w:val="00F724AF"/>
    <w:rsid w:val="00F73EE4"/>
    <w:rsid w:val="00F7485A"/>
    <w:rsid w:val="00F75D08"/>
    <w:rsid w:val="00F75E49"/>
    <w:rsid w:val="00F811FF"/>
    <w:rsid w:val="00F8285B"/>
    <w:rsid w:val="00F82BDF"/>
    <w:rsid w:val="00F84017"/>
    <w:rsid w:val="00F84876"/>
    <w:rsid w:val="00F85184"/>
    <w:rsid w:val="00F860E3"/>
    <w:rsid w:val="00F861C0"/>
    <w:rsid w:val="00F86555"/>
    <w:rsid w:val="00F869DA"/>
    <w:rsid w:val="00F90395"/>
    <w:rsid w:val="00F92B93"/>
    <w:rsid w:val="00F93ADF"/>
    <w:rsid w:val="00F949D4"/>
    <w:rsid w:val="00F9506B"/>
    <w:rsid w:val="00F96323"/>
    <w:rsid w:val="00FA0518"/>
    <w:rsid w:val="00FA0A0E"/>
    <w:rsid w:val="00FA20E6"/>
    <w:rsid w:val="00FA2745"/>
    <w:rsid w:val="00FA2C2E"/>
    <w:rsid w:val="00FA4F65"/>
    <w:rsid w:val="00FA545D"/>
    <w:rsid w:val="00FA6163"/>
    <w:rsid w:val="00FA6953"/>
    <w:rsid w:val="00FA74DA"/>
    <w:rsid w:val="00FB16BF"/>
    <w:rsid w:val="00FB1998"/>
    <w:rsid w:val="00FB3428"/>
    <w:rsid w:val="00FB39DA"/>
    <w:rsid w:val="00FB4C53"/>
    <w:rsid w:val="00FB5472"/>
    <w:rsid w:val="00FB558A"/>
    <w:rsid w:val="00FB78A0"/>
    <w:rsid w:val="00FC153E"/>
    <w:rsid w:val="00FC332E"/>
    <w:rsid w:val="00FC5888"/>
    <w:rsid w:val="00FC58F0"/>
    <w:rsid w:val="00FC7210"/>
    <w:rsid w:val="00FC7BAB"/>
    <w:rsid w:val="00FC7D01"/>
    <w:rsid w:val="00FC7D3D"/>
    <w:rsid w:val="00FD030C"/>
    <w:rsid w:val="00FD0930"/>
    <w:rsid w:val="00FD1862"/>
    <w:rsid w:val="00FD2C16"/>
    <w:rsid w:val="00FD4C91"/>
    <w:rsid w:val="00FD52E6"/>
    <w:rsid w:val="00FD5612"/>
    <w:rsid w:val="00FD73FC"/>
    <w:rsid w:val="00FE0DA7"/>
    <w:rsid w:val="00FE16A8"/>
    <w:rsid w:val="00FE193E"/>
    <w:rsid w:val="00FE1F82"/>
    <w:rsid w:val="00FE21D3"/>
    <w:rsid w:val="00FE31F6"/>
    <w:rsid w:val="00FE5048"/>
    <w:rsid w:val="00FE6944"/>
    <w:rsid w:val="00FE6C76"/>
    <w:rsid w:val="00FE7973"/>
    <w:rsid w:val="00FF0D8B"/>
    <w:rsid w:val="00FF0F4C"/>
    <w:rsid w:val="00FF17E0"/>
    <w:rsid w:val="00FF1A08"/>
    <w:rsid w:val="00FF3F5C"/>
    <w:rsid w:val="00FF474E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FFDC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15"/>
    <w:rPr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4p" w:hAnsi="A4p"/>
      <w:b/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4p" w:hAnsi="A4p"/>
      <w:b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4p" w:hAnsi="A4p"/>
      <w:b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2A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A12AE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425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478AE"/>
    <w:pPr>
      <w:spacing w:line="360" w:lineRule="auto"/>
      <w:jc w:val="both"/>
    </w:pPr>
    <w:rPr>
      <w:b/>
      <w:sz w:val="28"/>
      <w:lang w:val="bg-BG"/>
    </w:rPr>
  </w:style>
  <w:style w:type="character" w:styleId="CommentReference">
    <w:name w:val="annotation reference"/>
    <w:rsid w:val="00964A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4A38"/>
  </w:style>
  <w:style w:type="character" w:customStyle="1" w:styleId="CommentTextChar">
    <w:name w:val="Comment Text Char"/>
    <w:link w:val="CommentText"/>
    <w:rsid w:val="00964A38"/>
    <w:rPr>
      <w:lang w:val="en-AU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964A38"/>
    <w:rPr>
      <w:b/>
      <w:bCs/>
    </w:rPr>
  </w:style>
  <w:style w:type="character" w:customStyle="1" w:styleId="CommentSubjectChar">
    <w:name w:val="Comment Subject Char"/>
    <w:link w:val="CommentSubject"/>
    <w:rsid w:val="00964A38"/>
    <w:rPr>
      <w:b/>
      <w:bCs/>
      <w:lang w:val="en-AU" w:eastAsia="bg-BG"/>
    </w:rPr>
  </w:style>
  <w:style w:type="paragraph" w:styleId="ListParagraph">
    <w:name w:val="List Paragraph"/>
    <w:basedOn w:val="Normal"/>
    <w:uiPriority w:val="34"/>
    <w:qFormat/>
    <w:rsid w:val="0090429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E12777"/>
    <w:rPr>
      <w:lang w:val="en-AU"/>
    </w:rPr>
  </w:style>
  <w:style w:type="character" w:customStyle="1" w:styleId="FooterChar">
    <w:name w:val="Footer Char"/>
    <w:basedOn w:val="DefaultParagraphFont"/>
    <w:link w:val="Footer"/>
    <w:rsid w:val="00E1277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OuHuXJ2cSMh1t+bz2gTRyLhd3gvW+g75HILCFezm40E=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Y3jOeeKbgPgFHaHwcD/+PrjwIYoKIHHMuGxj3DV4HxE=</DigestValue>
    </Reference>
  </SignedInfo>
  <SignatureValue>c5ID/ho7N6X7L3arU0/Q/yiT3v11R2JxqGVLRBHn27p4CLS1rdeFf9qLtFbqp5YB5UqB4qM+sNG6
AGnqIzHSjGJgBNBlpJisn9EthA8oEfCzLDOLKJCTyW+rMPjqTMAUgCNmeDIcvrhsrBAzztBvO3gf
o32RHfIyv/NzO7N8oHJjke7gFQCOmGe3jyLRZWsZe0FhSNlTWqrECVyYqvmmUKwJWJrUHWSUCcG2
dQoWKe9cFtdr+IWbvq/m+MtJFMsym+HKbMa04Yt6EG8R7dQsjJ6bX6PGFIasHKAJ3nIS/bkFeH5/
IjYZPTSo0hAUTQXTGilhGwMsbedKXr+BDxcrfQ==</SignatureValue>
  <KeyInfo>
    <X509Data>
      <X509Certificate>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</Transform>
          <Transform Algorithm="http://www.w3.org/TR/2001/REC-xml-c14n-20010315"/>
        </Transforms>
        <DigestMethod Algorithm="http://www.w3.org/2001/04/xmlenc#sha256"/>
        <DigestValue>BzzdA/Rq4hDDVgL3Fh6TuVvT86/jNFq6f5ZV1/I/2cE=</DigestValue>
      </Reference>
      <Reference URI="/word/document.xml?ContentType=application/vnd.openxmlformats-officedocument.wordprocessingml.document.main+xml">
        <DigestMethod Algorithm="http://www.w3.org/2001/04/xmlenc#sha256"/>
        <DigestValue>FYtwdMvLiICHx6PBiA/RqP7ilFdN6Mg9KwV+NGxFcOs=</DigestValue>
      </Reference>
      <Reference URI="/word/endnotes.xml?ContentType=application/vnd.openxmlformats-officedocument.wordprocessingml.endnotes+xml">
        <DigestMethod Algorithm="http://www.w3.org/2001/04/xmlenc#sha256"/>
        <DigestValue>JYkyRpyC2ucc//bLqhQTAyMpKpZ33Acvh0zfkIoeouc=</DigestValue>
      </Reference>
      <Reference URI="/word/fontTable.xml?ContentType=application/vnd.openxmlformats-officedocument.wordprocessingml.fontTable+xml">
        <DigestMethod Algorithm="http://www.w3.org/2001/04/xmlenc#sha256"/>
        <DigestValue>UF3gZeafbpjYkfBgih94EYFhdXxQdX89ttzyOvikG7k=</DigestValue>
      </Reference>
      <Reference URI="/word/footer1.xml?ContentType=application/vnd.openxmlformats-officedocument.wordprocessingml.footer+xml">
        <DigestMethod Algorithm="http://www.w3.org/2001/04/xmlenc#sha256"/>
        <DigestValue>D41j2FJErYHbtnnz7R+9nMvNB17WVif5ovtZVeTdEwM=</DigestValue>
      </Reference>
      <Reference URI="/word/footer2.xml?ContentType=application/vnd.openxmlformats-officedocument.wordprocessingml.footer+xml">
        <DigestMethod Algorithm="http://www.w3.org/2001/04/xmlenc#sha256"/>
        <DigestValue>a3pnRDuxns40wOw06AfVsChMgmPIYsAGU+VUmGUIxdI=</DigestValue>
      </Reference>
      <Reference URI="/word/footer3.xml?ContentType=application/vnd.openxmlformats-officedocument.wordprocessingml.footer+xml">
        <DigestMethod Algorithm="http://www.w3.org/2001/04/xmlenc#sha256"/>
        <DigestValue>jJGPcUwaJHUz6NUTR/lQVwqvTHG3GUK3Rehwb1iPkxI=</DigestValue>
      </Reference>
      <Reference URI="/word/footer4.xml?ContentType=application/vnd.openxmlformats-officedocument.wordprocessingml.footer+xml">
        <DigestMethod Algorithm="http://www.w3.org/2001/04/xmlenc#sha256"/>
        <DigestValue>560ib/Z+i2hckBgLGSKcX3qngFo89MYD1WR8LG18vW8=</DigestValue>
      </Reference>
      <Reference URI="/word/footer5.xml?ContentType=application/vnd.openxmlformats-officedocument.wordprocessingml.footer+xml">
        <DigestMethod Algorithm="http://www.w3.org/2001/04/xmlenc#sha256"/>
        <DigestValue>bH+RWb2KmushCyVLQxz4b4VNkFhwVNpHNI3eut2Fch8=</DigestValue>
      </Reference>
      <Reference URI="/word/footer6.xml?ContentType=application/vnd.openxmlformats-officedocument.wordprocessingml.footer+xml">
        <DigestMethod Algorithm="http://www.w3.org/2001/04/xmlenc#sha256"/>
        <DigestValue>bREL+lEwaVrUGlxtcX72377a060ih2oBT5d7dPfZB64=</DigestValue>
      </Reference>
      <Reference URI="/word/footer7.xml?ContentType=application/vnd.openxmlformats-officedocument.wordprocessingml.footer+xml">
        <DigestMethod Algorithm="http://www.w3.org/2001/04/xmlenc#sha256"/>
        <DigestValue>T7UbxJOR5m3yU8Hr6g6mAvxMFgGAKnpr17r1VydiXgk=</DigestValue>
      </Reference>
      <Reference URI="/word/footnotes.xml?ContentType=application/vnd.openxmlformats-officedocument.wordprocessingml.footnotes+xml">
        <DigestMethod Algorithm="http://www.w3.org/2001/04/xmlenc#sha256"/>
        <DigestValue>MYf4cKgU+1lT9+1+t6mhUY+gKNDgkq5reObIWUy7gY8=</DigestValue>
      </Reference>
      <Reference URI="/word/header1.xml?ContentType=application/vnd.openxmlformats-officedocument.wordprocessingml.header+xml">
        <DigestMethod Algorithm="http://www.w3.org/2001/04/xmlenc#sha256"/>
        <DigestValue>vDhUZDBMl+m/FlvCNNZzlD8qIPA51Rab/jCLpXk8z4U=</DigestValue>
      </Reference>
      <Reference URI="/word/header2.xml?ContentType=application/vnd.openxmlformats-officedocument.wordprocessingml.header+xml">
        <DigestMethod Algorithm="http://www.w3.org/2001/04/xmlenc#sha256"/>
        <DigestValue>Y/Kjd9zcvYEN29dy4GY5l2GRb/48+k3vee/E+ZRwQco=</DigestValue>
      </Reference>
      <Reference URI="/word/header3.xml?ContentType=application/vnd.openxmlformats-officedocument.wordprocessingml.header+xml">
        <DigestMethod Algorithm="http://www.w3.org/2001/04/xmlenc#sha256"/>
        <DigestValue>uJWKz9aU1A8c1/2kDjlKRgWZ+uREGKupvnFy7/1TSLo=</DigestValue>
      </Reference>
      <Reference URI="/word/header4.xml?ContentType=application/vnd.openxmlformats-officedocument.wordprocessingml.header+xml">
        <DigestMethod Algorithm="http://www.w3.org/2001/04/xmlenc#sha256"/>
        <DigestValue>NMn/pF9mRq4l3f01mL04DbkHj81ROjRVix3mQWvnaZU=</DigestValue>
      </Reference>
      <Reference URI="/word/header5.xml?ContentType=application/vnd.openxmlformats-officedocument.wordprocessingml.header+xml">
        <DigestMethod Algorithm="http://www.w3.org/2001/04/xmlenc#sha256"/>
        <DigestValue>77ZWKEfuGhumX7RcywpZjuCB6oCGhb8h4e4huQ0RqkQ=</DigestValue>
      </Reference>
      <Reference URI="/word/header6.xml?ContentType=application/vnd.openxmlformats-officedocument.wordprocessingml.header+xml">
        <DigestMethod Algorithm="http://www.w3.org/2001/04/xmlenc#sha256"/>
        <DigestValue>3DPaSMzJYShd7Qq84y34NXyJFFr0tloq3SFNqErH/ss=</DigestValue>
      </Reference>
      <Reference URI="/word/header7.xml?ContentType=application/vnd.openxmlformats-officedocument.wordprocessingml.header+xml">
        <DigestMethod Algorithm="http://www.w3.org/2001/04/xmlenc#sha256"/>
        <DigestValue>lFTWrFgX8qkeNzf71M030cUDSYrX1pj1fkrTfPNqqCw=</DigestValue>
      </Reference>
      <Reference URI="/word/header8.xml?ContentType=application/vnd.openxmlformats-officedocument.wordprocessingml.header+xml">
        <DigestMethod Algorithm="http://www.w3.org/2001/04/xmlenc#sha256"/>
        <DigestValue>2bvxdxg/HvftEeABXO5t74N7HJ/yj+GsNqOPT9UX7NM=</DigestValue>
      </Reference>
      <Reference URI="/word/numbering.xml?ContentType=application/vnd.openxmlformats-officedocument.wordprocessingml.numbering+xml">
        <DigestMethod Algorithm="http://www.w3.org/2001/04/xmlenc#sha256"/>
        <DigestValue>0LxhEUmqoc3M9VOc68QbqWsVkXhZUfZFCDza8ZdYWD0=</DigestValue>
      </Reference>
      <Reference URI="/word/settings.xml?ContentType=application/vnd.openxmlformats-officedocument.wordprocessingml.settings+xml">
        <DigestMethod Algorithm="http://www.w3.org/2001/04/xmlenc#sha256"/>
        <DigestValue>MvqIq1AMYFJ2wMgISAIG0ffxDoaqAJa7sD65lTXUEUY=</DigestValue>
      </Reference>
      <Reference URI="/word/styles.xml?ContentType=application/vnd.openxmlformats-officedocument.wordprocessingml.styles+xml">
        <DigestMethod Algorithm="http://www.w3.org/2001/04/xmlenc#sha256"/>
        <DigestValue>EO+9orLlT6wpO1zO7524EHUoaT1brhSMjDo1sFHqquI=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bfDs6WNG+WVdTr7KVC5/enYjUesiOKdywxMGeXTevZM=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2024-12-18T15:21:05Z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2024-12-18T15:21:05Z</xd:SigningTime>
          <xd:SigningCertificate>
            <xd:Cert>
              <xd:CertDigest>
                <DigestMethod Algorithm="http://www.w3.org/2001/04/xmlenc#sha256"/>
                <DigestValue>Kom3mHwU+CI9FURhU40UAkT3sJnVk7hskt0gUXfntSU=</DigestValue>
              </xd:CertDigest>
              <xd:IssuerSerial>
                <X509IssuerName>C=BG, L=Sofia, O=Information Services JSC, OID.2.5.4.97=NTRBG-831641791, CN=StampIT Global Qualified CA</X509IssuerName>
                <X509SerialNumber>9193371221855484062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W0rFoXFqjNukKlrMSl+FHNu3zluD3HNbZ6w79+9ojO0=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ixT4W0nUy5OsELw8ixPGyqFgA9eSX7uffjoBLWgUvtI=</DigestValue>
    </Reference>
  </SignedInfo>
  <SignatureValue>LL5twrXDo4PL5Im1FslBC6SgRX0Wa1TlwXHdp16eH5e08HCfkMC2Sm9W20z0vGWaW6NzLlkseURn
0aUBgJK6gXm8+F08RHbNzyMksEFa6VbftBkIMDzTOwC3WDUIyMFERRFqftox4WamZEpzSuZnCmPF
4eyZYa9jz+uGfM4c1Njjb0asAIKFwes8zTCiy6pqC0AvcHjwFr/mNA1wBMOR4hLVIKeiy06DzLWS
Din3ywf209gzdH1jSPGadGKQi610AwOi5vgumQlMBB+NuNZFLikrBfgAo9RlQcRSy3f/nL0dscI1
WxgOF3R8Pu+OB22o+A5tvoZMjp+PRWotPq7ATQ==</SignatureValue>
  <KeyInfo>
    <X509Data>
      <X509Certificate>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</Transform>
          <Transform Algorithm="http://www.w3.org/TR/2001/REC-xml-c14n-20010315"/>
        </Transforms>
        <DigestMethod Algorithm="http://www.w3.org/2001/04/xmlenc#sha256"/>
        <DigestValue>BzzdA/Rq4hDDVgL3Fh6TuVvT86/jNFq6f5ZV1/I/2cE=</DigestValue>
      </Reference>
      <Reference URI="/word/document.xml?ContentType=application/vnd.openxmlformats-officedocument.wordprocessingml.document.main+xml">
        <DigestMethod Algorithm="http://www.w3.org/2001/04/xmlenc#sha256"/>
        <DigestValue>FYtwdMvLiICHx6PBiA/RqP7ilFdN6Mg9KwV+NGxFcOs=</DigestValue>
      </Reference>
      <Reference URI="/word/endnotes.xml?ContentType=application/vnd.openxmlformats-officedocument.wordprocessingml.endnotes+xml">
        <DigestMethod Algorithm="http://www.w3.org/2001/04/xmlenc#sha256"/>
        <DigestValue>JYkyRpyC2ucc//bLqhQTAyMpKpZ33Acvh0zfkIoeouc=</DigestValue>
      </Reference>
      <Reference URI="/word/fontTable.xml?ContentType=application/vnd.openxmlformats-officedocument.wordprocessingml.fontTable+xml">
        <DigestMethod Algorithm="http://www.w3.org/2001/04/xmlenc#sha256"/>
        <DigestValue>UF3gZeafbpjYkfBgih94EYFhdXxQdX89ttzyOvikG7k=</DigestValue>
      </Reference>
      <Reference URI="/word/footer1.xml?ContentType=application/vnd.openxmlformats-officedocument.wordprocessingml.footer+xml">
        <DigestMethod Algorithm="http://www.w3.org/2001/04/xmlenc#sha256"/>
        <DigestValue>D41j2FJErYHbtnnz7R+9nMvNB17WVif5ovtZVeTdEwM=</DigestValue>
      </Reference>
      <Reference URI="/word/footer2.xml?ContentType=application/vnd.openxmlformats-officedocument.wordprocessingml.footer+xml">
        <DigestMethod Algorithm="http://www.w3.org/2001/04/xmlenc#sha256"/>
        <DigestValue>a3pnRDuxns40wOw06AfVsChMgmPIYsAGU+VUmGUIxdI=</DigestValue>
      </Reference>
      <Reference URI="/word/footer3.xml?ContentType=application/vnd.openxmlformats-officedocument.wordprocessingml.footer+xml">
        <DigestMethod Algorithm="http://www.w3.org/2001/04/xmlenc#sha256"/>
        <DigestValue>jJGPcUwaJHUz6NUTR/lQVwqvTHG3GUK3Rehwb1iPkxI=</DigestValue>
      </Reference>
      <Reference URI="/word/footer4.xml?ContentType=application/vnd.openxmlformats-officedocument.wordprocessingml.footer+xml">
        <DigestMethod Algorithm="http://www.w3.org/2001/04/xmlenc#sha256"/>
        <DigestValue>560ib/Z+i2hckBgLGSKcX3qngFo89MYD1WR8LG18vW8=</DigestValue>
      </Reference>
      <Reference URI="/word/footer5.xml?ContentType=application/vnd.openxmlformats-officedocument.wordprocessingml.footer+xml">
        <DigestMethod Algorithm="http://www.w3.org/2001/04/xmlenc#sha256"/>
        <DigestValue>bH+RWb2KmushCyVLQxz4b4VNkFhwVNpHNI3eut2Fch8=</DigestValue>
      </Reference>
      <Reference URI="/word/footer6.xml?ContentType=application/vnd.openxmlformats-officedocument.wordprocessingml.footer+xml">
        <DigestMethod Algorithm="http://www.w3.org/2001/04/xmlenc#sha256"/>
        <DigestValue>bREL+lEwaVrUGlxtcX72377a060ih2oBT5d7dPfZB64=</DigestValue>
      </Reference>
      <Reference URI="/word/footer7.xml?ContentType=application/vnd.openxmlformats-officedocument.wordprocessingml.footer+xml">
        <DigestMethod Algorithm="http://www.w3.org/2001/04/xmlenc#sha256"/>
        <DigestValue>T7UbxJOR5m3yU8Hr6g6mAvxMFgGAKnpr17r1VydiXgk=</DigestValue>
      </Reference>
      <Reference URI="/word/footnotes.xml?ContentType=application/vnd.openxmlformats-officedocument.wordprocessingml.footnotes+xml">
        <DigestMethod Algorithm="http://www.w3.org/2001/04/xmlenc#sha256"/>
        <DigestValue>MYf4cKgU+1lT9+1+t6mhUY+gKNDgkq5reObIWUy7gY8=</DigestValue>
      </Reference>
      <Reference URI="/word/header1.xml?ContentType=application/vnd.openxmlformats-officedocument.wordprocessingml.header+xml">
        <DigestMethod Algorithm="http://www.w3.org/2001/04/xmlenc#sha256"/>
        <DigestValue>vDhUZDBMl+m/FlvCNNZzlD8qIPA51Rab/jCLpXk8z4U=</DigestValue>
      </Reference>
      <Reference URI="/word/header2.xml?ContentType=application/vnd.openxmlformats-officedocument.wordprocessingml.header+xml">
        <DigestMethod Algorithm="http://www.w3.org/2001/04/xmlenc#sha256"/>
        <DigestValue>Y/Kjd9zcvYEN29dy4GY5l2GRb/48+k3vee/E+ZRwQco=</DigestValue>
      </Reference>
      <Reference URI="/word/header3.xml?ContentType=application/vnd.openxmlformats-officedocument.wordprocessingml.header+xml">
        <DigestMethod Algorithm="http://www.w3.org/2001/04/xmlenc#sha256"/>
        <DigestValue>uJWKz9aU1A8c1/2kDjlKRgWZ+uREGKupvnFy7/1TSLo=</DigestValue>
      </Reference>
      <Reference URI="/word/header4.xml?ContentType=application/vnd.openxmlformats-officedocument.wordprocessingml.header+xml">
        <DigestMethod Algorithm="http://www.w3.org/2001/04/xmlenc#sha256"/>
        <DigestValue>NMn/pF9mRq4l3f01mL04DbkHj81ROjRVix3mQWvnaZU=</DigestValue>
      </Reference>
      <Reference URI="/word/header5.xml?ContentType=application/vnd.openxmlformats-officedocument.wordprocessingml.header+xml">
        <DigestMethod Algorithm="http://www.w3.org/2001/04/xmlenc#sha256"/>
        <DigestValue>77ZWKEfuGhumX7RcywpZjuCB6oCGhb8h4e4huQ0RqkQ=</DigestValue>
      </Reference>
      <Reference URI="/word/header6.xml?ContentType=application/vnd.openxmlformats-officedocument.wordprocessingml.header+xml">
        <DigestMethod Algorithm="http://www.w3.org/2001/04/xmlenc#sha256"/>
        <DigestValue>3DPaSMzJYShd7Qq84y34NXyJFFr0tloq3SFNqErH/ss=</DigestValue>
      </Reference>
      <Reference URI="/word/header7.xml?ContentType=application/vnd.openxmlformats-officedocument.wordprocessingml.header+xml">
        <DigestMethod Algorithm="http://www.w3.org/2001/04/xmlenc#sha256"/>
        <DigestValue>lFTWrFgX8qkeNzf71M030cUDSYrX1pj1fkrTfPNqqCw=</DigestValue>
      </Reference>
      <Reference URI="/word/header8.xml?ContentType=application/vnd.openxmlformats-officedocument.wordprocessingml.header+xml">
        <DigestMethod Algorithm="http://www.w3.org/2001/04/xmlenc#sha256"/>
        <DigestValue>2bvxdxg/HvftEeABXO5t74N7HJ/yj+GsNqOPT9UX7NM=</DigestValue>
      </Reference>
      <Reference URI="/word/numbering.xml?ContentType=application/vnd.openxmlformats-officedocument.wordprocessingml.numbering+xml">
        <DigestMethod Algorithm="http://www.w3.org/2001/04/xmlenc#sha256"/>
        <DigestValue>0LxhEUmqoc3M9VOc68QbqWsVkXhZUfZFCDza8ZdYWD0=</DigestValue>
      </Reference>
      <Reference URI="/word/settings.xml?ContentType=application/vnd.openxmlformats-officedocument.wordprocessingml.settings+xml">
        <DigestMethod Algorithm="http://www.w3.org/2001/04/xmlenc#sha256"/>
        <DigestValue>MvqIq1AMYFJ2wMgISAIG0ffxDoaqAJa7sD65lTXUEUY=</DigestValue>
      </Reference>
      <Reference URI="/word/styles.xml?ContentType=application/vnd.openxmlformats-officedocument.wordprocessingml.styles+xml">
        <DigestMethod Algorithm="http://www.w3.org/2001/04/xmlenc#sha256"/>
        <DigestValue>EO+9orLlT6wpO1zO7524EHUoaT1brhSMjDo1sFHqquI=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bfDs6WNG+WVdTr7KVC5/enYjUesiOKdywxMGeXTevZM=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2024-12-18T15:23:20Z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2024-12-18T15:23:20Z</xd:SigningTime>
          <xd:SigningCertificate>
            <xd:Cert>
              <xd:CertDigest>
                <DigestMethod Algorithm="http://www.w3.org/2001/04/xmlenc#sha256"/>
                <DigestValue>4kuIeGqEpkmmASPmVmxtpBaBSip8PObe6qFaUuPNuqg=</DigestValue>
              </xd:CertDigest>
              <xd:IssuerSerial>
                <X509IssuerName>C=BG, L=Sofia, O=Information Services JSC, OID.2.5.4.97=NTRBG-831641791, CN=StampIT Global Qualified CA</X509IssuerName>
                <X509SerialNumber>2212092719019781194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16454-7E9A-4898-B584-9829D086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3845</Words>
  <Characters>24039</Characters>
  <Application>Microsoft Office Word</Application>
  <DocSecurity>0</DocSecurity>
  <Lines>200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2024-12-12T12:29:00Z</dcterms:created>
  <dcterms:modified xsi:type="dcterms:W3CDTF">2024-12-18T13:38:00Z</dcterms:modified>
</cp:coreProperties>
</file>